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
        <w:tabs>
          <w:tab w:val="left" w:pos="840"/>
        </w:tabs>
        <w:spacing w:after="0" w:line="360" w:lineRule="auto"/>
        <w:ind w:left="0" w:leftChars="0" w:firstLine="0" w:firstLineChars="0"/>
        <w:jc w:val="center"/>
        <w:rPr>
          <w:rFonts w:ascii="宋体" w:hAnsi="宋体"/>
          <w:b/>
          <w:sz w:val="28"/>
          <w:szCs w:val="28"/>
        </w:rPr>
      </w:pPr>
      <w:bookmarkStart w:id="0" w:name="_Toc230677015"/>
      <w:bookmarkStart w:id="1" w:name="_Toc230430548"/>
      <w:bookmarkStart w:id="2" w:name="_Toc230752065"/>
      <w:bookmarkStart w:id="3" w:name="_Toc230679159"/>
      <w:bookmarkStart w:id="4" w:name="_Toc229901436"/>
      <w:r>
        <w:rPr>
          <w:rFonts w:hint="eastAsia" w:ascii="宋体" w:hAnsi="宋体"/>
          <w:b/>
          <w:sz w:val="28"/>
          <w:szCs w:val="28"/>
        </w:rPr>
        <w:t>太平财产保险有限公司</w:t>
      </w:r>
    </w:p>
    <w:bookmarkEnd w:id="0"/>
    <w:bookmarkEnd w:id="1"/>
    <w:bookmarkEnd w:id="2"/>
    <w:bookmarkEnd w:id="3"/>
    <w:bookmarkEnd w:id="4"/>
    <w:p>
      <w:pPr>
        <w:pStyle w:val="13"/>
        <w:tabs>
          <w:tab w:val="left" w:pos="840"/>
        </w:tabs>
        <w:spacing w:after="0" w:line="360" w:lineRule="auto"/>
        <w:ind w:left="0" w:leftChars="0" w:firstLine="0" w:firstLineChars="0"/>
        <w:jc w:val="center"/>
        <w:rPr>
          <w:rFonts w:ascii="宋体" w:hAnsi="宋体"/>
          <w:b/>
          <w:sz w:val="28"/>
          <w:szCs w:val="28"/>
        </w:rPr>
      </w:pPr>
      <w:r>
        <w:rPr>
          <w:rFonts w:hint="eastAsia" w:ascii="宋体" w:hAnsi="宋体"/>
          <w:b/>
          <w:sz w:val="28"/>
          <w:szCs w:val="28"/>
        </w:rPr>
        <w:t>住院医疗费用保险(</w:t>
      </w:r>
      <w:del w:id="0" w:author="刘剑" w:date="2021-01-29T14:19:39Z">
        <w:r>
          <w:rPr>
            <w:rFonts w:hint="eastAsia" w:ascii="宋体" w:hAnsi="宋体"/>
            <w:b/>
            <w:sz w:val="28"/>
            <w:szCs w:val="28"/>
            <w:highlight w:val="none"/>
          </w:rPr>
          <w:delText>2020-E</w:delText>
        </w:r>
      </w:del>
      <w:ins w:id="1" w:author="刘剑" w:date="2021-01-29T14:19:39Z">
        <w:r>
          <w:rPr>
            <w:rFonts w:hint="eastAsia" w:ascii="宋体" w:hAnsi="宋体"/>
            <w:b/>
            <w:sz w:val="28"/>
            <w:szCs w:val="28"/>
          </w:rPr>
          <w:t>2021-D</w:t>
        </w:r>
      </w:ins>
      <w:r>
        <w:rPr>
          <w:rFonts w:hint="eastAsia" w:ascii="宋体" w:hAnsi="宋体"/>
          <w:b/>
          <w:sz w:val="28"/>
          <w:szCs w:val="28"/>
        </w:rPr>
        <w:t>版)条款</w:t>
      </w:r>
    </w:p>
    <w:p>
      <w:pPr>
        <w:pStyle w:val="13"/>
        <w:spacing w:line="360" w:lineRule="auto"/>
        <w:ind w:left="0" w:leftChars="0" w:firstLine="0" w:firstLineChars="0"/>
        <w:jc w:val="center"/>
        <w:rPr>
          <w:rFonts w:ascii="宋体" w:hAnsi="宋体" w:cs="宋体"/>
          <w:b/>
          <w:szCs w:val="21"/>
        </w:rPr>
      </w:pPr>
      <w:r>
        <w:rPr>
          <w:rFonts w:hint="eastAsia" w:ascii="宋体" w:hAnsi="宋体" w:cs="宋体"/>
          <w:b/>
          <w:szCs w:val="21"/>
        </w:rPr>
        <w:t>总则</w:t>
      </w:r>
    </w:p>
    <w:p>
      <w:pPr>
        <w:tabs>
          <w:tab w:val="left" w:pos="1260"/>
          <w:tab w:val="left" w:pos="2838"/>
        </w:tabs>
        <w:adjustRightInd w:val="0"/>
        <w:snapToGrid w:val="0"/>
        <w:spacing w:line="360" w:lineRule="auto"/>
        <w:ind w:firstLine="422" w:firstLineChars="200"/>
        <w:rPr>
          <w:rFonts w:ascii="宋体" w:hAnsi="宋体" w:eastAsia="宋体" w:cs="宋体"/>
          <w:szCs w:val="21"/>
        </w:rPr>
      </w:pPr>
      <w:r>
        <w:rPr>
          <w:rFonts w:hint="eastAsia" w:ascii="宋体" w:hAnsi="宋体" w:eastAsia="宋体" w:cs="宋体"/>
          <w:b/>
          <w:bCs/>
          <w:szCs w:val="21"/>
        </w:rPr>
        <w:t xml:space="preserve">第一条 </w:t>
      </w:r>
      <w:r>
        <w:rPr>
          <w:rFonts w:hint="eastAsia" w:ascii="宋体" w:hAnsi="宋体" w:eastAsia="宋体" w:cs="宋体"/>
          <w:szCs w:val="21"/>
        </w:rPr>
        <w:t>本保险合同由保险条款、投保单、保险单或其他保险凭证、批单等</w:t>
      </w:r>
      <w:bookmarkStart w:id="21" w:name="_GoBack"/>
      <w:bookmarkEnd w:id="21"/>
      <w:r>
        <w:rPr>
          <w:rFonts w:hint="eastAsia" w:ascii="宋体" w:hAnsi="宋体" w:eastAsia="宋体" w:cs="宋体"/>
          <w:szCs w:val="21"/>
        </w:rPr>
        <w:t>组成。凡涉及本保险合同的约定，均应采用书面形式。</w:t>
      </w:r>
    </w:p>
    <w:p>
      <w:pPr>
        <w:pStyle w:val="13"/>
        <w:spacing w:line="360" w:lineRule="auto"/>
        <w:ind w:left="0" w:leftChars="0" w:firstLine="422"/>
        <w:rPr>
          <w:rFonts w:ascii="宋体" w:hAnsi="宋体" w:cs="宋体"/>
          <w:szCs w:val="21"/>
        </w:rPr>
      </w:pPr>
      <w:r>
        <w:rPr>
          <w:rFonts w:hint="eastAsia" w:ascii="宋体" w:hAnsi="宋体" w:cs="宋体"/>
          <w:b/>
          <w:bCs/>
          <w:szCs w:val="21"/>
        </w:rPr>
        <w:t xml:space="preserve">第二条 </w:t>
      </w:r>
      <w:r>
        <w:rPr>
          <w:rFonts w:hint="eastAsia" w:ascii="宋体" w:hAnsi="宋体" w:cs="宋体"/>
          <w:szCs w:val="21"/>
        </w:rPr>
        <w:t>凡投保时年龄在</w:t>
      </w:r>
      <w:r>
        <w:rPr>
          <w:rFonts w:hint="eastAsia" w:ascii="宋体" w:hAnsi="宋体" w:cs="宋体"/>
          <w:b/>
          <w:bCs/>
          <w:szCs w:val="21"/>
        </w:rPr>
        <w:t>0周岁（见释义1）</w:t>
      </w:r>
      <w:r>
        <w:rPr>
          <w:rFonts w:hint="eastAsia" w:ascii="宋体" w:hAnsi="宋体" w:cs="宋体"/>
          <w:szCs w:val="21"/>
        </w:rPr>
        <w:t>（投保时被保险人为0周岁的，应当为出生满30日且已健康出院的婴儿）至65周岁（续保最高年龄为100周岁），身体健康、能正常工作、生活的自然人可作为本保险合同的被保险人。</w:t>
      </w:r>
    </w:p>
    <w:p>
      <w:pPr>
        <w:numPr>
          <w:ilvl w:val="255"/>
          <w:numId w:val="0"/>
        </w:numPr>
        <w:adjustRightInd w:val="0"/>
        <w:snapToGrid w:val="0"/>
        <w:spacing w:line="360" w:lineRule="auto"/>
        <w:ind w:firstLine="422" w:firstLineChars="200"/>
        <w:rPr>
          <w:rFonts w:ascii="宋体" w:hAnsi="宋体" w:eastAsia="宋体" w:cs="宋体"/>
          <w:szCs w:val="21"/>
        </w:rPr>
      </w:pPr>
      <w:r>
        <w:rPr>
          <w:rFonts w:hint="eastAsia" w:ascii="宋体" w:hAnsi="宋体" w:eastAsia="宋体" w:cs="宋体"/>
          <w:b/>
          <w:bCs/>
          <w:szCs w:val="21"/>
        </w:rPr>
        <w:t xml:space="preserve">第三条 </w:t>
      </w:r>
      <w:r>
        <w:rPr>
          <w:rFonts w:hint="eastAsia" w:ascii="宋体" w:hAnsi="宋体" w:eastAsia="宋体" w:cs="宋体"/>
          <w:szCs w:val="21"/>
        </w:rPr>
        <w:t>具有完全民事行为能力的被保险人本人、对被保险人具有保险利益的其他自然人可作为本保险合同的投保人。</w:t>
      </w:r>
    </w:p>
    <w:p>
      <w:pPr>
        <w:numPr>
          <w:ilvl w:val="255"/>
          <w:numId w:val="0"/>
        </w:numPr>
        <w:adjustRightInd w:val="0"/>
        <w:snapToGrid w:val="0"/>
        <w:spacing w:line="360" w:lineRule="auto"/>
        <w:ind w:firstLine="420" w:firstLineChars="200"/>
        <w:rPr>
          <w:rFonts w:ascii="宋体" w:hAnsi="宋体" w:eastAsia="宋体" w:cs="宋体"/>
          <w:szCs w:val="21"/>
        </w:rPr>
      </w:pPr>
      <w:r>
        <w:rPr>
          <w:rFonts w:hint="eastAsia" w:ascii="宋体" w:hAnsi="宋体" w:eastAsia="宋体" w:cs="宋体"/>
          <w:szCs w:val="21"/>
        </w:rPr>
        <w:t>主被保险人的家庭成员若与主被保险人同时参保本保险，且投保人数在3人及以上时，可按照本保险合同的家庭费率承保。</w:t>
      </w:r>
    </w:p>
    <w:p>
      <w:pPr>
        <w:numPr>
          <w:ilvl w:val="255"/>
          <w:numId w:val="0"/>
        </w:numPr>
        <w:adjustRightInd w:val="0"/>
        <w:snapToGrid w:val="0"/>
        <w:spacing w:line="360" w:lineRule="auto"/>
        <w:ind w:firstLine="420" w:firstLineChars="200"/>
        <w:rPr>
          <w:rFonts w:ascii="宋体" w:hAnsi="宋体" w:eastAsia="宋体" w:cs="宋体"/>
          <w:szCs w:val="21"/>
        </w:rPr>
      </w:pPr>
      <w:r>
        <w:rPr>
          <w:rFonts w:hint="eastAsia" w:ascii="宋体" w:hAnsi="宋体" w:eastAsia="宋体" w:cs="宋体"/>
          <w:szCs w:val="21"/>
        </w:rPr>
        <w:t>家庭成员仅包括以上主被保险人或其配偶的父母、主被保险人投保时具有合法婚姻关系的配偶及主被保险人的子女。</w:t>
      </w:r>
    </w:p>
    <w:p>
      <w:pPr>
        <w:numPr>
          <w:ilvl w:val="255"/>
          <w:numId w:val="0"/>
        </w:numPr>
        <w:adjustRightInd w:val="0"/>
        <w:snapToGrid w:val="0"/>
        <w:spacing w:line="360" w:lineRule="auto"/>
        <w:ind w:firstLine="422" w:firstLineChars="200"/>
        <w:rPr>
          <w:rFonts w:ascii="宋体" w:hAnsi="宋体" w:eastAsia="宋体" w:cs="宋体"/>
          <w:b/>
          <w:szCs w:val="21"/>
        </w:rPr>
      </w:pPr>
      <w:r>
        <w:rPr>
          <w:rFonts w:hint="eastAsia" w:ascii="宋体" w:hAnsi="宋体" w:eastAsia="宋体" w:cs="宋体"/>
          <w:b/>
          <w:bCs/>
          <w:szCs w:val="21"/>
        </w:rPr>
        <w:t xml:space="preserve">第四条 </w:t>
      </w:r>
      <w:r>
        <w:rPr>
          <w:rFonts w:hint="eastAsia" w:ascii="宋体" w:hAnsi="宋体" w:eastAsia="宋体" w:cs="宋体"/>
          <w:szCs w:val="21"/>
        </w:rPr>
        <w:t>除另有约定外，本合同的各项保险金受益人均为被保险人本人。</w:t>
      </w:r>
    </w:p>
    <w:p>
      <w:pPr>
        <w:numPr>
          <w:ilvl w:val="255"/>
          <w:numId w:val="0"/>
        </w:numPr>
        <w:adjustRightInd w:val="0"/>
        <w:snapToGrid w:val="0"/>
        <w:spacing w:line="360" w:lineRule="auto"/>
        <w:ind w:firstLine="422" w:firstLineChars="200"/>
        <w:rPr>
          <w:rFonts w:ascii="宋体" w:hAnsi="宋体" w:eastAsia="宋体" w:cs="宋体"/>
          <w:szCs w:val="21"/>
        </w:rPr>
      </w:pPr>
      <w:r>
        <w:rPr>
          <w:rFonts w:hint="eastAsia" w:ascii="宋体" w:hAnsi="宋体" w:eastAsia="宋体" w:cs="宋体"/>
          <w:b/>
          <w:bCs/>
          <w:szCs w:val="21"/>
        </w:rPr>
        <w:t xml:space="preserve">第五条 </w:t>
      </w:r>
      <w:r>
        <w:rPr>
          <w:rFonts w:hint="eastAsia" w:ascii="宋体" w:hAnsi="宋体" w:eastAsia="宋体" w:cs="宋体"/>
          <w:szCs w:val="21"/>
        </w:rPr>
        <w:t>本合同约定的保险区域为中国大陆境内（不包含香港、澳门和台湾）</w:t>
      </w:r>
      <w:r>
        <w:rPr>
          <w:rFonts w:hint="eastAsia" w:ascii="宋体" w:hAnsi="宋体" w:eastAsia="宋体" w:cs="宋体"/>
          <w:b/>
          <w:szCs w:val="21"/>
        </w:rPr>
        <w:t>,</w:t>
      </w:r>
      <w:r>
        <w:rPr>
          <w:rFonts w:hint="eastAsia" w:ascii="宋体" w:hAnsi="宋体" w:eastAsia="宋体" w:cs="宋体"/>
          <w:szCs w:val="21"/>
        </w:rPr>
        <w:t>保险人仅对被保险人在约定保险区域内发生的保险事故承担保险责任。</w:t>
      </w:r>
    </w:p>
    <w:p>
      <w:pPr>
        <w:numPr>
          <w:ilvl w:val="255"/>
          <w:numId w:val="0"/>
        </w:numPr>
        <w:adjustRightInd w:val="0"/>
        <w:snapToGrid w:val="0"/>
        <w:spacing w:line="360" w:lineRule="auto"/>
        <w:ind w:firstLine="422" w:firstLineChars="200"/>
        <w:rPr>
          <w:rFonts w:ascii="宋体" w:hAnsi="宋体" w:eastAsia="宋体" w:cs="宋体"/>
          <w:b/>
          <w:szCs w:val="21"/>
        </w:rPr>
      </w:pPr>
    </w:p>
    <w:p>
      <w:pPr>
        <w:pStyle w:val="13"/>
        <w:spacing w:line="360" w:lineRule="auto"/>
        <w:ind w:left="0" w:leftChars="0" w:firstLine="0" w:firstLineChars="0"/>
        <w:jc w:val="center"/>
        <w:rPr>
          <w:rFonts w:ascii="宋体" w:hAnsi="宋体" w:cs="宋体"/>
          <w:b/>
          <w:szCs w:val="21"/>
        </w:rPr>
      </w:pPr>
      <w:r>
        <w:rPr>
          <w:rFonts w:hint="eastAsia" w:ascii="宋体" w:hAnsi="宋体" w:cs="宋体"/>
          <w:b/>
          <w:szCs w:val="21"/>
        </w:rPr>
        <w:t>保险责任</w:t>
      </w:r>
    </w:p>
    <w:p>
      <w:pPr>
        <w:numPr>
          <w:ilvl w:val="255"/>
          <w:numId w:val="0"/>
        </w:numPr>
        <w:adjustRightInd w:val="0"/>
        <w:snapToGrid w:val="0"/>
        <w:spacing w:line="360" w:lineRule="auto"/>
        <w:ind w:firstLine="422" w:firstLineChars="200"/>
        <w:rPr>
          <w:rFonts w:ascii="宋体" w:hAnsi="宋体" w:eastAsia="宋体" w:cs="宋体"/>
          <w:b/>
          <w:bCs/>
          <w:szCs w:val="21"/>
        </w:rPr>
      </w:pPr>
      <w:r>
        <w:rPr>
          <w:rFonts w:hint="eastAsia" w:ascii="宋体" w:hAnsi="宋体" w:eastAsia="宋体" w:cs="宋体"/>
          <w:b/>
          <w:bCs/>
          <w:szCs w:val="21"/>
        </w:rPr>
        <w:t>第六条</w:t>
      </w:r>
      <w:bookmarkStart w:id="5" w:name="_Hlk31882434"/>
      <w:r>
        <w:rPr>
          <w:rFonts w:hint="eastAsia" w:ascii="宋体" w:hAnsi="宋体" w:eastAsia="宋体" w:cs="宋体"/>
          <w:b/>
          <w:bCs/>
          <w:szCs w:val="21"/>
        </w:rPr>
        <w:t xml:space="preserve"> 本合同的保险责任包括“一般医疗保险金”、“恶性肿瘤医疗保险金”、“质子重离子医疗保险金” “恶性肿瘤住院津贴” 和“恶性肿瘤异地转诊公共交通费用保险金”。</w:t>
      </w:r>
      <w:bookmarkEnd w:id="5"/>
    </w:p>
    <w:p>
      <w:pPr>
        <w:adjustRightInd w:val="0"/>
        <w:snapToGrid w:val="0"/>
        <w:spacing w:line="360" w:lineRule="auto"/>
        <w:ind w:firstLine="422"/>
        <w:rPr>
          <w:rFonts w:ascii="宋体" w:hAnsi="宋体" w:eastAsia="宋体" w:cs="宋体"/>
          <w:b/>
          <w:bCs/>
          <w:szCs w:val="21"/>
        </w:rPr>
      </w:pPr>
      <w:r>
        <w:rPr>
          <w:rFonts w:hint="eastAsia" w:ascii="宋体" w:hAnsi="宋体" w:eastAsia="宋体" w:cs="宋体"/>
          <w:b/>
          <w:bCs/>
          <w:szCs w:val="21"/>
        </w:rPr>
        <w:t>（一）一般医疗保险金</w:t>
      </w:r>
      <w:bookmarkStart w:id="6" w:name="_Hlk31885856"/>
    </w:p>
    <w:p>
      <w:pPr>
        <w:spacing w:line="360" w:lineRule="auto"/>
        <w:ind w:firstLine="422"/>
        <w:rPr>
          <w:rFonts w:ascii="宋体" w:hAnsi="宋体" w:eastAsia="宋体" w:cs="宋体"/>
          <w:szCs w:val="21"/>
        </w:rPr>
      </w:pPr>
      <w:r>
        <w:rPr>
          <w:rFonts w:hint="eastAsia" w:ascii="宋体" w:hAnsi="宋体" w:eastAsia="宋体" w:cs="宋体"/>
          <w:szCs w:val="21"/>
        </w:rPr>
        <w:t>在保险期间内，被保险人因遭受</w:t>
      </w:r>
      <w:r>
        <w:rPr>
          <w:rFonts w:hint="eastAsia" w:ascii="宋体" w:hAnsi="宋体" w:eastAsia="宋体" w:cs="宋体"/>
          <w:b/>
          <w:bCs/>
          <w:szCs w:val="21"/>
        </w:rPr>
        <w:t>意外伤害（见释义2）</w:t>
      </w:r>
      <w:r>
        <w:rPr>
          <w:rFonts w:hint="eastAsia" w:ascii="宋体" w:hAnsi="宋体" w:eastAsia="宋体" w:cs="宋体"/>
          <w:szCs w:val="21"/>
        </w:rPr>
        <w:t>事故或在</w:t>
      </w:r>
      <w:r>
        <w:rPr>
          <w:rFonts w:hint="eastAsia" w:ascii="宋体" w:hAnsi="宋体" w:eastAsia="宋体" w:cs="宋体"/>
          <w:b/>
          <w:bCs/>
          <w:szCs w:val="21"/>
        </w:rPr>
        <w:t>等待期（见释义3）</w:t>
      </w:r>
      <w:r>
        <w:rPr>
          <w:rFonts w:hint="eastAsia" w:ascii="宋体" w:hAnsi="宋体" w:eastAsia="宋体" w:cs="宋体"/>
          <w:szCs w:val="21"/>
        </w:rPr>
        <w:t>后因患疾病，在本合同约定的</w:t>
      </w:r>
      <w:r>
        <w:rPr>
          <w:rFonts w:hint="eastAsia" w:ascii="宋体" w:hAnsi="宋体" w:eastAsia="宋体" w:cs="宋体"/>
          <w:b/>
          <w:bCs/>
          <w:szCs w:val="21"/>
        </w:rPr>
        <w:t>医院（见释义4）</w:t>
      </w:r>
      <w:r>
        <w:rPr>
          <w:rFonts w:hint="eastAsia" w:ascii="宋体" w:hAnsi="宋体" w:eastAsia="宋体" w:cs="宋体"/>
          <w:szCs w:val="21"/>
        </w:rPr>
        <w:t>接受治疗产生如下医疗费用的，保险人依照下列约定在一般医疗保险金赔付限额内给付保险金：</w:t>
      </w:r>
    </w:p>
    <w:bookmarkEnd w:id="6"/>
    <w:p>
      <w:pPr>
        <w:adjustRightInd w:val="0"/>
        <w:snapToGrid w:val="0"/>
        <w:spacing w:line="360" w:lineRule="auto"/>
        <w:ind w:firstLine="422" w:firstLineChars="200"/>
        <w:rPr>
          <w:rFonts w:ascii="宋体" w:hAnsi="宋体" w:eastAsia="宋体" w:cs="宋体"/>
          <w:b/>
          <w:bCs/>
          <w:szCs w:val="21"/>
        </w:rPr>
      </w:pPr>
      <w:bookmarkStart w:id="7" w:name="_Hlk31885912"/>
      <w:bookmarkStart w:id="8" w:name="_Hlk31886817"/>
      <w:r>
        <w:rPr>
          <w:rFonts w:hint="eastAsia" w:ascii="宋体" w:hAnsi="宋体" w:eastAsia="宋体" w:cs="宋体"/>
          <w:b/>
          <w:bCs/>
          <w:szCs w:val="21"/>
        </w:rPr>
        <w:t>1.住院医疗费用</w:t>
      </w:r>
    </w:p>
    <w:p>
      <w:pPr>
        <w:adjustRightInd w:val="0"/>
        <w:snapToGrid w:val="0"/>
        <w:spacing w:line="360" w:lineRule="auto"/>
        <w:ind w:firstLine="420" w:firstLineChars="200"/>
        <w:rPr>
          <w:rFonts w:ascii="宋体" w:hAnsi="宋体" w:eastAsia="宋体" w:cs="宋体"/>
          <w:szCs w:val="21"/>
        </w:rPr>
      </w:pPr>
      <w:r>
        <w:rPr>
          <w:rFonts w:hint="eastAsia" w:ascii="宋体" w:hAnsi="宋体" w:eastAsia="宋体" w:cs="宋体"/>
          <w:szCs w:val="21"/>
        </w:rPr>
        <w:t>被保险人经医院诊断必须接受</w:t>
      </w:r>
      <w:r>
        <w:rPr>
          <w:rFonts w:hint="eastAsia" w:ascii="宋体" w:hAnsi="宋体" w:eastAsia="宋体" w:cs="宋体"/>
          <w:b/>
          <w:bCs/>
          <w:szCs w:val="21"/>
        </w:rPr>
        <w:t>住院（见释义5）</w:t>
      </w:r>
      <w:r>
        <w:rPr>
          <w:rFonts w:hint="eastAsia" w:ascii="宋体" w:hAnsi="宋体" w:eastAsia="宋体" w:cs="宋体"/>
          <w:szCs w:val="21"/>
        </w:rPr>
        <w:t>治疗的，对于住院期间发生的</w:t>
      </w:r>
      <w:r>
        <w:rPr>
          <w:rFonts w:hint="eastAsia" w:ascii="宋体" w:hAnsi="宋体" w:eastAsia="宋体" w:cs="宋体"/>
          <w:b/>
          <w:bCs/>
          <w:szCs w:val="21"/>
        </w:rPr>
        <w:t>必需且合理（见释义6）</w:t>
      </w:r>
      <w:r>
        <w:rPr>
          <w:rFonts w:hint="eastAsia" w:ascii="宋体" w:hAnsi="宋体" w:eastAsia="宋体" w:cs="宋体"/>
          <w:szCs w:val="21"/>
        </w:rPr>
        <w:t>的</w:t>
      </w:r>
      <w:r>
        <w:rPr>
          <w:rFonts w:hint="eastAsia" w:ascii="宋体" w:hAnsi="宋体" w:eastAsia="宋体" w:cs="宋体"/>
          <w:b/>
          <w:bCs/>
          <w:szCs w:val="21"/>
        </w:rPr>
        <w:t>住院医疗费用（见释义7）</w:t>
      </w:r>
      <w:r>
        <w:rPr>
          <w:rFonts w:hint="eastAsia" w:ascii="宋体" w:hAnsi="宋体" w:eastAsia="宋体" w:cs="宋体"/>
          <w:szCs w:val="21"/>
        </w:rPr>
        <w:t>，</w:t>
      </w:r>
      <w:r>
        <w:rPr>
          <w:rFonts w:hint="eastAsia" w:ascii="宋体" w:hAnsi="宋体" w:eastAsia="宋体" w:cs="宋体"/>
          <w:b/>
          <w:bCs/>
          <w:szCs w:val="21"/>
        </w:rPr>
        <w:t>保险人按照本保险合同的约定，在一般医疗保险金额内给付住院医疗保险金。</w:t>
      </w:r>
    </w:p>
    <w:p>
      <w:pPr>
        <w:adjustRightInd w:val="0"/>
        <w:snapToGrid w:val="0"/>
        <w:spacing w:line="360" w:lineRule="auto"/>
        <w:ind w:firstLine="420" w:firstLineChars="200"/>
        <w:rPr>
          <w:rFonts w:ascii="宋体" w:hAnsi="宋体" w:eastAsia="宋体" w:cs="宋体"/>
          <w:szCs w:val="21"/>
        </w:rPr>
      </w:pPr>
      <w:r>
        <w:rPr>
          <w:rFonts w:hint="eastAsia" w:ascii="宋体" w:hAnsi="宋体" w:eastAsia="宋体" w:cs="宋体"/>
          <w:szCs w:val="21"/>
        </w:rPr>
        <w:t>本保险合同到期日前发生的并延续至本保险合同到期日后30日内（含第30日）的一般住院治疗，对此期间发生的必需且合理的住院医疗费用，</w:t>
      </w:r>
      <w:r>
        <w:rPr>
          <w:rFonts w:hint="eastAsia" w:ascii="宋体" w:hAnsi="宋体" w:eastAsia="宋体" w:cs="宋体"/>
          <w:b/>
          <w:bCs/>
          <w:szCs w:val="21"/>
        </w:rPr>
        <w:t>保险人按照本保险合同的约定，在一般医疗保险金额内给付住院医疗保险金。</w:t>
      </w:r>
    </w:p>
    <w:p>
      <w:pPr>
        <w:adjustRightInd w:val="0"/>
        <w:snapToGrid w:val="0"/>
        <w:spacing w:line="360" w:lineRule="auto"/>
        <w:ind w:firstLine="422" w:firstLineChars="200"/>
        <w:rPr>
          <w:rFonts w:ascii="宋体" w:hAnsi="宋体" w:eastAsia="宋体" w:cs="宋体"/>
          <w:b/>
          <w:bCs/>
          <w:szCs w:val="21"/>
        </w:rPr>
      </w:pPr>
      <w:r>
        <w:rPr>
          <w:rFonts w:hint="eastAsia" w:ascii="宋体" w:hAnsi="宋体" w:eastAsia="宋体" w:cs="宋体"/>
          <w:b/>
          <w:bCs/>
          <w:szCs w:val="21"/>
        </w:rPr>
        <w:t>2.特殊门诊医疗费用</w:t>
      </w:r>
    </w:p>
    <w:p>
      <w:pPr>
        <w:adjustRightInd w:val="0"/>
        <w:snapToGrid w:val="0"/>
        <w:spacing w:line="360" w:lineRule="auto"/>
        <w:ind w:firstLine="420" w:firstLineChars="200"/>
        <w:rPr>
          <w:rFonts w:ascii="宋体" w:hAnsi="宋体" w:eastAsia="宋体" w:cs="宋体"/>
          <w:szCs w:val="21"/>
        </w:rPr>
      </w:pPr>
      <w:r>
        <w:rPr>
          <w:rFonts w:hint="eastAsia" w:ascii="宋体" w:hAnsi="宋体" w:eastAsia="宋体" w:cs="宋体"/>
          <w:szCs w:val="21"/>
        </w:rPr>
        <w:t>被保险人在</w:t>
      </w:r>
      <w:r>
        <w:rPr>
          <w:rFonts w:hint="eastAsia" w:ascii="宋体" w:hAnsi="宋体" w:eastAsia="宋体" w:cs="宋体"/>
          <w:b/>
          <w:bCs/>
          <w:szCs w:val="21"/>
        </w:rPr>
        <w:t>医院</w:t>
      </w:r>
      <w:r>
        <w:rPr>
          <w:rFonts w:hint="eastAsia" w:ascii="宋体" w:hAnsi="宋体" w:eastAsia="宋体" w:cs="宋体"/>
          <w:szCs w:val="21"/>
        </w:rPr>
        <w:t>接受特殊门诊治疗期间发生的以下必需且合理的特殊门诊医疗费用，</w:t>
      </w:r>
      <w:r>
        <w:rPr>
          <w:rFonts w:hint="eastAsia" w:ascii="宋体" w:hAnsi="宋体" w:eastAsia="宋体" w:cs="宋体"/>
          <w:b/>
          <w:bCs/>
          <w:szCs w:val="21"/>
        </w:rPr>
        <w:t>保险人按照本保险合同的约定，在一般医疗保险金额内给付特殊门诊医疗保险金：</w:t>
      </w:r>
    </w:p>
    <w:p>
      <w:pPr>
        <w:adjustRightInd w:val="0"/>
        <w:snapToGrid w:val="0"/>
        <w:spacing w:line="360" w:lineRule="auto"/>
        <w:ind w:firstLine="422" w:firstLineChars="200"/>
        <w:rPr>
          <w:rFonts w:ascii="宋体" w:hAnsi="宋体" w:eastAsia="宋体" w:cs="宋体"/>
          <w:b/>
          <w:bCs/>
          <w:szCs w:val="21"/>
        </w:rPr>
      </w:pPr>
      <w:r>
        <w:rPr>
          <w:rFonts w:hint="eastAsia" w:ascii="宋体" w:hAnsi="宋体" w:eastAsia="宋体" w:cs="宋体"/>
          <w:b/>
          <w:bCs/>
          <w:szCs w:val="21"/>
        </w:rPr>
        <w:t>（1）门诊肾透析费；</w:t>
      </w:r>
    </w:p>
    <w:p>
      <w:pPr>
        <w:adjustRightInd w:val="0"/>
        <w:snapToGrid w:val="0"/>
        <w:spacing w:line="360" w:lineRule="auto"/>
        <w:ind w:firstLine="422" w:firstLineChars="200"/>
        <w:rPr>
          <w:rFonts w:ascii="宋体" w:hAnsi="宋体" w:eastAsia="宋体" w:cs="宋体"/>
          <w:b/>
          <w:bCs/>
          <w:szCs w:val="21"/>
        </w:rPr>
      </w:pPr>
      <w:r>
        <w:rPr>
          <w:rFonts w:hint="eastAsia" w:ascii="宋体" w:hAnsi="宋体" w:eastAsia="宋体" w:cs="宋体"/>
          <w:b/>
          <w:bCs/>
          <w:szCs w:val="21"/>
        </w:rPr>
        <w:t>（2）门诊恶性肿瘤治疗费，包括化学疗法（见释义8）、放射疗法（见释义9）、肿瘤免疫疗法（见释义10）、肿瘤内分泌疗法（见释义11）、肿瘤靶向疗法（见释义12）的治疗费用；</w:t>
      </w:r>
    </w:p>
    <w:p>
      <w:pPr>
        <w:adjustRightInd w:val="0"/>
        <w:snapToGrid w:val="0"/>
        <w:spacing w:line="360" w:lineRule="auto"/>
        <w:ind w:firstLine="422" w:firstLineChars="200"/>
        <w:rPr>
          <w:rFonts w:ascii="宋体" w:hAnsi="宋体" w:eastAsia="宋体" w:cs="宋体"/>
          <w:b/>
          <w:bCs/>
          <w:szCs w:val="21"/>
        </w:rPr>
      </w:pPr>
      <w:r>
        <w:rPr>
          <w:rFonts w:hint="eastAsia" w:ascii="宋体" w:hAnsi="宋体" w:eastAsia="宋体" w:cs="宋体"/>
          <w:b/>
          <w:bCs/>
          <w:szCs w:val="21"/>
        </w:rPr>
        <w:t>（3）器官移植后的门诊抗排异治疗费；</w:t>
      </w:r>
    </w:p>
    <w:p>
      <w:pPr>
        <w:adjustRightInd w:val="0"/>
        <w:snapToGrid w:val="0"/>
        <w:spacing w:line="360" w:lineRule="auto"/>
        <w:ind w:firstLine="422" w:firstLineChars="200"/>
        <w:rPr>
          <w:rFonts w:ascii="宋体" w:hAnsi="宋体" w:eastAsia="宋体" w:cs="宋体"/>
          <w:b/>
          <w:bCs/>
          <w:szCs w:val="21"/>
        </w:rPr>
      </w:pPr>
      <w:r>
        <w:rPr>
          <w:rFonts w:hint="eastAsia" w:ascii="宋体" w:hAnsi="宋体" w:eastAsia="宋体" w:cs="宋体"/>
          <w:b/>
          <w:bCs/>
          <w:szCs w:val="21"/>
        </w:rPr>
        <w:t>3.门诊手术医疗费用</w:t>
      </w:r>
    </w:p>
    <w:p>
      <w:pPr>
        <w:adjustRightInd w:val="0"/>
        <w:snapToGrid w:val="0"/>
        <w:spacing w:line="360" w:lineRule="auto"/>
        <w:ind w:firstLine="420" w:firstLineChars="200"/>
        <w:rPr>
          <w:rFonts w:ascii="宋体" w:hAnsi="宋体" w:eastAsia="宋体" w:cs="宋体"/>
          <w:szCs w:val="21"/>
        </w:rPr>
      </w:pPr>
      <w:r>
        <w:rPr>
          <w:rFonts w:hint="eastAsia" w:ascii="宋体" w:hAnsi="宋体" w:eastAsia="宋体" w:cs="宋体"/>
          <w:szCs w:val="21"/>
        </w:rPr>
        <w:t>被保险人在医院接受门诊手术治疗期间发生的必需且合理的门诊手术费用，</w:t>
      </w:r>
      <w:r>
        <w:rPr>
          <w:rFonts w:hint="eastAsia" w:ascii="宋体" w:hAnsi="宋体" w:eastAsia="宋体" w:cs="宋体"/>
          <w:b/>
          <w:bCs/>
          <w:szCs w:val="21"/>
        </w:rPr>
        <w:t>保险人按照本保险合同的约定，在一般医疗保险金额内给付门诊手术医疗费用。</w:t>
      </w:r>
    </w:p>
    <w:p>
      <w:pPr>
        <w:adjustRightInd w:val="0"/>
        <w:snapToGrid w:val="0"/>
        <w:spacing w:line="360" w:lineRule="auto"/>
        <w:ind w:firstLine="422" w:firstLineChars="200"/>
        <w:rPr>
          <w:rFonts w:ascii="宋体" w:hAnsi="宋体" w:eastAsia="宋体" w:cs="宋体"/>
          <w:b/>
          <w:bCs/>
          <w:szCs w:val="21"/>
        </w:rPr>
      </w:pPr>
      <w:r>
        <w:rPr>
          <w:rFonts w:hint="eastAsia" w:ascii="宋体" w:hAnsi="宋体" w:eastAsia="宋体" w:cs="宋体"/>
          <w:b/>
          <w:bCs/>
          <w:szCs w:val="21"/>
        </w:rPr>
        <w:t>4.住院前后门诊急诊费用</w:t>
      </w:r>
    </w:p>
    <w:p>
      <w:pPr>
        <w:adjustRightInd w:val="0"/>
        <w:snapToGrid w:val="0"/>
        <w:spacing w:line="360" w:lineRule="auto"/>
        <w:ind w:firstLine="420" w:firstLineChars="200"/>
        <w:rPr>
          <w:rFonts w:ascii="宋体" w:hAnsi="宋体" w:eastAsia="宋体" w:cs="宋体"/>
          <w:szCs w:val="21"/>
        </w:rPr>
      </w:pPr>
      <w:r>
        <w:rPr>
          <w:rFonts w:hint="eastAsia" w:ascii="宋体" w:hAnsi="宋体" w:eastAsia="宋体" w:cs="宋体"/>
          <w:szCs w:val="21"/>
        </w:rPr>
        <w:t>被保险人在住院前7日（含住院当日）和出院后30日（含出院当日）内，因与该次住院相同原因而接受门急诊治疗发生的必需且合理的门诊急诊医疗费</w:t>
      </w:r>
      <w:r>
        <w:rPr>
          <w:rFonts w:hint="eastAsia" w:ascii="宋体" w:hAnsi="宋体" w:eastAsia="宋体" w:cs="宋体"/>
          <w:b/>
          <w:bCs/>
          <w:szCs w:val="21"/>
        </w:rPr>
        <w:t>（不包括特殊门诊医疗费用、门诊手术费用），保险人按照本保险合同的约定，在一般医疗保险金额内给付住院前后门诊急诊保险金。</w:t>
      </w:r>
    </w:p>
    <w:bookmarkEnd w:id="7"/>
    <w:p>
      <w:pPr>
        <w:adjustRightInd w:val="0"/>
        <w:snapToGrid w:val="0"/>
        <w:spacing w:line="360" w:lineRule="auto"/>
        <w:ind w:firstLine="422" w:firstLineChars="200"/>
        <w:rPr>
          <w:rFonts w:ascii="宋体" w:hAnsi="宋体" w:eastAsia="宋体" w:cs="宋体"/>
          <w:b/>
          <w:szCs w:val="21"/>
        </w:rPr>
      </w:pPr>
      <w:bookmarkStart w:id="9" w:name="_Hlk31886257"/>
      <w:r>
        <w:rPr>
          <w:rFonts w:hint="eastAsia" w:ascii="宋体" w:hAnsi="宋体" w:eastAsia="宋体" w:cs="宋体"/>
          <w:b/>
          <w:szCs w:val="21"/>
        </w:rPr>
        <w:t>保险人对于以上四类费用的累计赔偿金额之和以本合同约定的一般医疗保险金的保险金额为限，一次或累计赔偿金额达到保险单载明的一般医疗保险金额时，保险人对于被保险人在一般医疗保险金项下的保险责任终止。</w:t>
      </w:r>
      <w:bookmarkEnd w:id="9"/>
    </w:p>
    <w:bookmarkEnd w:id="8"/>
    <w:p>
      <w:pPr>
        <w:adjustRightInd w:val="0"/>
        <w:snapToGrid w:val="0"/>
        <w:spacing w:line="360" w:lineRule="auto"/>
        <w:ind w:firstLine="422"/>
        <w:rPr>
          <w:rFonts w:ascii="宋体" w:hAnsi="宋体" w:eastAsia="宋体" w:cs="宋体"/>
          <w:b/>
          <w:bCs/>
          <w:szCs w:val="21"/>
        </w:rPr>
      </w:pPr>
      <w:r>
        <w:rPr>
          <w:rFonts w:hint="eastAsia" w:ascii="宋体" w:hAnsi="宋体" w:eastAsia="宋体" w:cs="宋体"/>
          <w:b/>
          <w:bCs/>
          <w:szCs w:val="21"/>
        </w:rPr>
        <w:t>（二）恶性肿瘤医疗保险金</w:t>
      </w:r>
    </w:p>
    <w:p>
      <w:pPr>
        <w:spacing w:line="360" w:lineRule="auto"/>
        <w:ind w:firstLine="422"/>
        <w:rPr>
          <w:rFonts w:ascii="宋体" w:hAnsi="宋体" w:eastAsia="宋体" w:cs="宋体"/>
          <w:szCs w:val="21"/>
        </w:rPr>
      </w:pPr>
      <w:r>
        <w:rPr>
          <w:rFonts w:hint="eastAsia" w:ascii="宋体" w:hAnsi="宋体" w:eastAsia="宋体" w:cs="宋体"/>
          <w:szCs w:val="21"/>
        </w:rPr>
        <w:t>在保险期间内，被保险人因遭受意外伤害事故或在等待期后经医院</w:t>
      </w:r>
      <w:r>
        <w:rPr>
          <w:rFonts w:hint="eastAsia" w:ascii="宋体" w:hAnsi="宋体" w:eastAsia="宋体" w:cs="宋体"/>
          <w:b/>
          <w:szCs w:val="21"/>
        </w:rPr>
        <w:t>专科医生（见释义</w:t>
      </w:r>
      <w:r>
        <w:rPr>
          <w:rFonts w:ascii="宋体" w:hAnsi="宋体" w:eastAsia="宋体" w:cs="宋体"/>
          <w:b/>
          <w:szCs w:val="21"/>
        </w:rPr>
        <w:t>13）</w:t>
      </w:r>
      <w:r>
        <w:rPr>
          <w:rFonts w:hint="eastAsia" w:ascii="宋体" w:hAnsi="宋体" w:eastAsia="宋体" w:cs="宋体"/>
          <w:b/>
          <w:szCs w:val="21"/>
        </w:rPr>
        <w:t>初次确诊（见释义</w:t>
      </w:r>
      <w:r>
        <w:rPr>
          <w:rFonts w:ascii="宋体" w:hAnsi="宋体" w:eastAsia="宋体" w:cs="宋体"/>
          <w:b/>
          <w:szCs w:val="21"/>
        </w:rPr>
        <w:t>14）</w:t>
      </w:r>
      <w:r>
        <w:rPr>
          <w:rFonts w:hint="eastAsia" w:ascii="宋体" w:hAnsi="宋体" w:eastAsia="宋体" w:cs="宋体"/>
          <w:szCs w:val="21"/>
        </w:rPr>
        <w:t>罹患本合同所定义的</w:t>
      </w:r>
      <w:r>
        <w:rPr>
          <w:rFonts w:hint="eastAsia" w:ascii="宋体" w:hAnsi="宋体" w:eastAsia="宋体" w:cs="宋体"/>
          <w:b/>
          <w:szCs w:val="21"/>
        </w:rPr>
        <w:t>恶性肿瘤</w:t>
      </w:r>
      <w:r>
        <w:rPr>
          <w:rFonts w:hint="eastAsia" w:ascii="宋体" w:hAnsi="宋体" w:eastAsia="宋体" w:cs="宋体"/>
          <w:b/>
          <w:bCs/>
          <w:szCs w:val="21"/>
        </w:rPr>
        <w:t>（</w:t>
      </w:r>
      <w:r>
        <w:rPr>
          <w:rFonts w:hint="eastAsia" w:asciiTheme="minorEastAsia" w:hAnsiTheme="minorEastAsia" w:cstheme="minorEastAsia"/>
          <w:b/>
        </w:rPr>
        <w:t>见释义15</w:t>
      </w:r>
      <w:ins w:id="2" w:author="刘剑" w:date="2021-01-29T14:19:39Z">
        <w:r>
          <w:rPr>
            <w:rFonts w:hint="eastAsia" w:asciiTheme="minorEastAsia" w:hAnsiTheme="minorEastAsia" w:cstheme="minorEastAsia"/>
            <w:b/>
          </w:rPr>
          <w:t>的“恶性肿瘤——重度”定义</w:t>
        </w:r>
      </w:ins>
      <w:r>
        <w:rPr>
          <w:rFonts w:hint="eastAsia" w:ascii="宋体" w:hAnsi="宋体" w:eastAsia="宋体" w:cs="宋体"/>
          <w:b/>
          <w:bCs/>
          <w:szCs w:val="21"/>
        </w:rPr>
        <w:t>）</w:t>
      </w:r>
      <w:r>
        <w:rPr>
          <w:rFonts w:hint="eastAsia" w:ascii="宋体" w:hAnsi="宋体" w:eastAsia="宋体" w:cs="宋体"/>
          <w:szCs w:val="21"/>
        </w:rPr>
        <w:t>，在本合同约定的医院接受治疗的，保险人首先按照本条第（一）款的约定给付一般医疗保险金，当保险人累计给付金额达到一般医疗保险金的保险金额后，保险人将按照以下约定给付恶性肿瘤医疗保险金：</w:t>
      </w:r>
    </w:p>
    <w:p>
      <w:pPr>
        <w:spacing w:line="360" w:lineRule="auto"/>
        <w:ind w:firstLine="422"/>
        <w:rPr>
          <w:rFonts w:ascii="宋体" w:hAnsi="宋体" w:eastAsia="宋体" w:cs="宋体"/>
          <w:szCs w:val="21"/>
        </w:rPr>
      </w:pPr>
      <w:r>
        <w:rPr>
          <w:rFonts w:hint="eastAsia" w:ascii="宋体" w:hAnsi="宋体" w:eastAsia="宋体" w:cs="宋体"/>
          <w:szCs w:val="21"/>
        </w:rPr>
        <w:t>1.恶性肿瘤住院医疗费用</w:t>
      </w:r>
    </w:p>
    <w:p>
      <w:pPr>
        <w:spacing w:line="360" w:lineRule="auto"/>
        <w:ind w:firstLine="422"/>
        <w:rPr>
          <w:rFonts w:ascii="宋体" w:hAnsi="宋体" w:eastAsia="宋体" w:cs="宋体"/>
          <w:szCs w:val="21"/>
        </w:rPr>
      </w:pPr>
      <w:r>
        <w:rPr>
          <w:rFonts w:hint="eastAsia" w:ascii="宋体" w:hAnsi="宋体" w:eastAsia="宋体" w:cs="宋体"/>
          <w:szCs w:val="21"/>
        </w:rPr>
        <w:t>被保险人因罹患恶性肿瘤经合同约定的医疗机构诊断必须住院治疗的，对于住院期间发生的必需且合理的恶性肿瘤住院医疗费用，保险人按照本保险合同的约定，在恶性肿瘤医疗保险金额内给付恶性肿瘤住院医疗保险金。</w:t>
      </w:r>
    </w:p>
    <w:p>
      <w:pPr>
        <w:spacing w:line="360" w:lineRule="auto"/>
        <w:ind w:firstLine="422"/>
        <w:rPr>
          <w:rFonts w:ascii="宋体" w:hAnsi="宋体" w:eastAsia="宋体" w:cs="宋体"/>
          <w:szCs w:val="21"/>
        </w:rPr>
      </w:pPr>
      <w:r>
        <w:rPr>
          <w:rFonts w:hint="eastAsia" w:ascii="宋体" w:hAnsi="宋体" w:eastAsia="宋体" w:cs="宋体"/>
          <w:szCs w:val="21"/>
        </w:rPr>
        <w:t>本保险合同到期日前发生的并延续至本保险合同到期日后</w:t>
      </w:r>
      <w:r>
        <w:rPr>
          <w:rFonts w:hint="eastAsia" w:ascii="宋体" w:hAnsi="宋体" w:eastAsia="宋体" w:cs="宋体"/>
          <w:b/>
          <w:bCs/>
          <w:szCs w:val="21"/>
        </w:rPr>
        <w:t>30日</w:t>
      </w:r>
      <w:r>
        <w:rPr>
          <w:rFonts w:hint="eastAsia" w:ascii="宋体" w:hAnsi="宋体" w:eastAsia="宋体" w:cs="宋体"/>
          <w:szCs w:val="21"/>
        </w:rPr>
        <w:t>内(含第30日)的必须且合理的恶性肿瘤住院医疗费用，保险人仍将按照本保险合同的约定在恶性肿瘤医疗保险金额内给付恶性肿瘤住院医疗保险金。</w:t>
      </w:r>
    </w:p>
    <w:p>
      <w:pPr>
        <w:spacing w:line="360" w:lineRule="auto"/>
        <w:ind w:firstLine="422"/>
        <w:rPr>
          <w:rFonts w:ascii="宋体" w:hAnsi="宋体" w:eastAsia="宋体" w:cs="宋体"/>
          <w:szCs w:val="21"/>
        </w:rPr>
      </w:pPr>
      <w:r>
        <w:rPr>
          <w:rFonts w:hint="eastAsia" w:ascii="宋体" w:hAnsi="宋体" w:eastAsia="宋体" w:cs="宋体"/>
          <w:szCs w:val="21"/>
        </w:rPr>
        <w:t>2．恶性肿瘤特殊门诊医疗费用</w:t>
      </w:r>
    </w:p>
    <w:p>
      <w:pPr>
        <w:spacing w:line="360" w:lineRule="auto"/>
        <w:ind w:firstLine="422"/>
        <w:rPr>
          <w:rFonts w:ascii="宋体" w:hAnsi="宋体" w:eastAsia="宋体" w:cs="宋体"/>
          <w:szCs w:val="21"/>
        </w:rPr>
      </w:pPr>
      <w:r>
        <w:rPr>
          <w:rFonts w:hint="eastAsia" w:ascii="宋体" w:hAnsi="宋体" w:eastAsia="宋体" w:cs="宋体"/>
          <w:szCs w:val="21"/>
        </w:rPr>
        <w:t>被保险人因罹患恶性肿瘤在合同约定的医疗机构接受特殊门诊治疗期间发生的以下必需且合理的恶性肿瘤特殊门诊医疗费用，保险人按照本保险合同的约定，在恶性肿瘤医疗保险金额内给付恶性肿瘤特殊门诊医疗保险金。</w:t>
      </w:r>
    </w:p>
    <w:p>
      <w:pPr>
        <w:adjustRightInd w:val="0"/>
        <w:snapToGrid w:val="0"/>
        <w:spacing w:line="360" w:lineRule="auto"/>
        <w:ind w:firstLine="422" w:firstLineChars="200"/>
        <w:rPr>
          <w:rFonts w:ascii="宋体" w:hAnsi="宋体" w:eastAsia="宋体" w:cstheme="minorEastAsia"/>
          <w:b/>
          <w:bCs/>
          <w:szCs w:val="21"/>
        </w:rPr>
      </w:pPr>
      <w:r>
        <w:rPr>
          <w:rFonts w:hint="eastAsia" w:ascii="宋体" w:hAnsi="宋体" w:eastAsia="宋体" w:cstheme="minorEastAsia"/>
          <w:b/>
          <w:bCs/>
          <w:szCs w:val="21"/>
        </w:rPr>
        <w:t>（</w:t>
      </w:r>
      <w:r>
        <w:rPr>
          <w:rFonts w:ascii="宋体" w:hAnsi="宋体" w:eastAsia="宋体" w:cstheme="minorEastAsia"/>
          <w:b/>
          <w:bCs/>
          <w:szCs w:val="21"/>
        </w:rPr>
        <w:t>1）门诊肾透析费；</w:t>
      </w:r>
    </w:p>
    <w:p>
      <w:pPr>
        <w:adjustRightInd w:val="0"/>
        <w:snapToGrid w:val="0"/>
        <w:spacing w:line="360" w:lineRule="auto"/>
        <w:ind w:firstLine="422" w:firstLineChars="200"/>
        <w:rPr>
          <w:rFonts w:ascii="宋体" w:hAnsi="宋体" w:eastAsia="宋体" w:cstheme="minorEastAsia"/>
          <w:b/>
          <w:bCs/>
          <w:szCs w:val="21"/>
        </w:rPr>
      </w:pPr>
      <w:r>
        <w:rPr>
          <w:rFonts w:hint="eastAsia" w:ascii="宋体" w:hAnsi="宋体" w:eastAsia="宋体" w:cstheme="minorEastAsia"/>
          <w:b/>
          <w:bCs/>
          <w:szCs w:val="21"/>
        </w:rPr>
        <w:t>（</w:t>
      </w:r>
      <w:r>
        <w:rPr>
          <w:rFonts w:ascii="宋体" w:hAnsi="宋体" w:eastAsia="宋体" w:cstheme="minorEastAsia"/>
          <w:b/>
          <w:bCs/>
          <w:szCs w:val="21"/>
        </w:rPr>
        <w:t>2）门诊恶性肿瘤治疗费，包括化学疗法、放射疗法、肿瘤免疫疗法、肿瘤内分泌疗法、肿瘤靶向疗法的治疗费用；</w:t>
      </w:r>
    </w:p>
    <w:p>
      <w:pPr>
        <w:adjustRightInd w:val="0"/>
        <w:snapToGrid w:val="0"/>
        <w:spacing w:line="360" w:lineRule="auto"/>
        <w:ind w:firstLine="422" w:firstLineChars="200"/>
        <w:rPr>
          <w:rFonts w:ascii="宋体" w:hAnsi="宋体" w:eastAsia="宋体" w:cstheme="minorEastAsia"/>
          <w:b/>
          <w:bCs/>
          <w:szCs w:val="21"/>
        </w:rPr>
      </w:pPr>
      <w:r>
        <w:rPr>
          <w:rFonts w:hint="eastAsia" w:ascii="宋体" w:hAnsi="宋体" w:eastAsia="宋体" w:cstheme="minorEastAsia"/>
          <w:b/>
          <w:bCs/>
          <w:szCs w:val="21"/>
        </w:rPr>
        <w:t>（</w:t>
      </w:r>
      <w:r>
        <w:rPr>
          <w:rFonts w:ascii="宋体" w:hAnsi="宋体" w:eastAsia="宋体" w:cstheme="minorEastAsia"/>
          <w:b/>
          <w:bCs/>
          <w:szCs w:val="21"/>
        </w:rPr>
        <w:t>3）器官移植后的门诊抗排异治疗费。</w:t>
      </w:r>
    </w:p>
    <w:p>
      <w:pPr>
        <w:spacing w:line="360" w:lineRule="auto"/>
        <w:ind w:firstLine="422"/>
        <w:rPr>
          <w:rFonts w:ascii="宋体" w:hAnsi="宋体" w:eastAsia="宋体" w:cs="宋体"/>
          <w:szCs w:val="21"/>
        </w:rPr>
      </w:pPr>
      <w:r>
        <w:rPr>
          <w:rFonts w:hint="eastAsia" w:ascii="宋体" w:hAnsi="宋体" w:eastAsia="宋体" w:cs="宋体"/>
          <w:szCs w:val="21"/>
        </w:rPr>
        <w:t>3.恶性肿瘤门诊手术医疗费用</w:t>
      </w:r>
    </w:p>
    <w:p>
      <w:pPr>
        <w:spacing w:line="360" w:lineRule="auto"/>
        <w:ind w:firstLine="422"/>
        <w:rPr>
          <w:rFonts w:ascii="宋体" w:hAnsi="宋体" w:eastAsia="宋体" w:cs="宋体"/>
          <w:szCs w:val="21"/>
        </w:rPr>
      </w:pPr>
      <w:r>
        <w:rPr>
          <w:rFonts w:hint="eastAsia" w:ascii="宋体" w:hAnsi="宋体" w:eastAsia="宋体" w:cs="宋体"/>
          <w:szCs w:val="21"/>
        </w:rPr>
        <w:t>被保险人因罹患恶性肿瘤在合同约定的医疗机构进行恶性肿瘤门诊手术治疗的，对发生的必需且合理的恶性肿瘤门诊手术医疗费用，保险人按照本保险合同的约定，在恶性肿瘤医疗保险金额内给付恶性肿瘤门诊手术医疗保险金。</w:t>
      </w:r>
    </w:p>
    <w:p>
      <w:pPr>
        <w:spacing w:line="360" w:lineRule="auto"/>
        <w:ind w:firstLine="422"/>
        <w:rPr>
          <w:rFonts w:ascii="宋体" w:hAnsi="宋体" w:eastAsia="宋体" w:cs="宋体"/>
          <w:szCs w:val="21"/>
        </w:rPr>
      </w:pPr>
      <w:r>
        <w:rPr>
          <w:rFonts w:hint="eastAsia" w:ascii="宋体" w:hAnsi="宋体" w:eastAsia="宋体" w:cs="宋体"/>
          <w:szCs w:val="21"/>
        </w:rPr>
        <w:t>4.恶性肿瘤住院前后门诊急诊费用</w:t>
      </w:r>
    </w:p>
    <w:p>
      <w:pPr>
        <w:spacing w:line="360" w:lineRule="auto"/>
        <w:ind w:firstLine="422"/>
        <w:rPr>
          <w:rFonts w:ascii="宋体" w:hAnsi="宋体" w:eastAsia="宋体" w:cs="宋体"/>
          <w:szCs w:val="21"/>
        </w:rPr>
      </w:pPr>
      <w:r>
        <w:rPr>
          <w:rFonts w:hint="eastAsia" w:ascii="宋体" w:hAnsi="宋体" w:eastAsia="宋体" w:cs="宋体"/>
          <w:szCs w:val="21"/>
        </w:rPr>
        <w:t>被保险人经医院专科医生初次确诊罹患恶性肿瘤必须接受住院治疗，在住院前7日（含住院当日）和出院后30日（含出院当日）内，因与该次住院相同原因而接受恶性肿瘤门诊急诊治疗发生的必需且合理的门诊急诊医疗费用（不包括恶性肿瘤特殊门诊医疗费用、恶性肿瘤门诊手术医疗费用），保险人按照本保险合同的约定，在恶性肿瘤医疗保险金额内给付恶性肿瘤住院前后门诊急诊保险金。</w:t>
      </w:r>
    </w:p>
    <w:p>
      <w:pPr>
        <w:numPr>
          <w:ilvl w:val="255"/>
          <w:numId w:val="0"/>
        </w:numPr>
        <w:adjustRightInd w:val="0"/>
        <w:snapToGrid w:val="0"/>
        <w:spacing w:line="360" w:lineRule="auto"/>
        <w:ind w:firstLine="422" w:firstLineChars="200"/>
        <w:rPr>
          <w:rFonts w:ascii="宋体" w:hAnsi="宋体" w:eastAsia="宋体" w:cstheme="minorEastAsia"/>
          <w:b/>
          <w:szCs w:val="21"/>
        </w:rPr>
      </w:pPr>
      <w:r>
        <w:rPr>
          <w:rFonts w:hint="eastAsia" w:ascii="宋体" w:hAnsi="宋体" w:eastAsia="宋体" w:cstheme="minorEastAsia"/>
          <w:b/>
          <w:szCs w:val="21"/>
        </w:rPr>
        <w:t>保险人对于以上四类费用的累计赔偿金额之和以本合同约定的恶性肿瘤医疗保险金的保险金额为限，一次或累计赔偿的金额达到本项恶性肿瘤医疗保险金额时，保险人对于被保险人在恶性肿瘤医疗保险金项下的保险责任终止。</w:t>
      </w:r>
    </w:p>
    <w:p>
      <w:pPr>
        <w:adjustRightInd w:val="0"/>
        <w:snapToGrid w:val="0"/>
        <w:spacing w:line="360" w:lineRule="auto"/>
        <w:ind w:firstLine="422" w:firstLineChars="200"/>
        <w:rPr>
          <w:rFonts w:ascii="宋体" w:hAnsi="宋体" w:eastAsia="宋体" w:cs="宋体"/>
          <w:b/>
          <w:bCs/>
          <w:szCs w:val="21"/>
        </w:rPr>
      </w:pPr>
      <w:r>
        <w:rPr>
          <w:rFonts w:hint="eastAsia" w:ascii="宋体" w:hAnsi="宋体" w:eastAsia="宋体" w:cs="宋体"/>
          <w:b/>
          <w:bCs/>
          <w:szCs w:val="21"/>
        </w:rPr>
        <w:t>（三）</w:t>
      </w:r>
      <w:bookmarkStart w:id="10" w:name="_Hlk31888918"/>
      <w:r>
        <w:rPr>
          <w:rFonts w:hint="eastAsia" w:ascii="宋体" w:hAnsi="宋体" w:eastAsia="宋体" w:cs="宋体"/>
          <w:b/>
          <w:bCs/>
          <w:szCs w:val="21"/>
        </w:rPr>
        <w:t>质子重离子医疗保险金</w:t>
      </w:r>
      <w:bookmarkEnd w:id="10"/>
    </w:p>
    <w:p>
      <w:pPr>
        <w:adjustRightInd w:val="0"/>
        <w:snapToGrid w:val="0"/>
        <w:spacing w:line="360" w:lineRule="auto"/>
        <w:ind w:firstLine="420" w:firstLineChars="200"/>
        <w:rPr>
          <w:rFonts w:ascii="宋体" w:hAnsi="宋体" w:eastAsia="宋体" w:cs="宋体"/>
          <w:b/>
          <w:bCs/>
          <w:szCs w:val="21"/>
        </w:rPr>
      </w:pPr>
      <w:bookmarkStart w:id="11" w:name="_Hlk31888976"/>
      <w:r>
        <w:rPr>
          <w:rFonts w:hint="eastAsia" w:ascii="宋体" w:hAnsi="宋体" w:eastAsia="宋体" w:cs="宋体"/>
          <w:szCs w:val="21"/>
        </w:rPr>
        <w:t>在保险期间内，被保险人在等待期后经医院或指定医疗机构确诊初次（续保的或者本合同另有约定的不在此限）罹患本合同所定义的恶性肿瘤，并在保险人认可的指定医疗机构接受质子重离子治疗，则保险人对于被保险人需个人支付的、必需且合理的</w:t>
      </w:r>
      <w:r>
        <w:rPr>
          <w:rFonts w:hint="eastAsia" w:ascii="宋体" w:hAnsi="宋体" w:eastAsia="宋体" w:cs="宋体"/>
          <w:b/>
          <w:bCs/>
          <w:szCs w:val="21"/>
        </w:rPr>
        <w:t>质子重离子医疗费用（见释义16）</w:t>
      </w:r>
      <w:r>
        <w:rPr>
          <w:rFonts w:hint="eastAsia" w:ascii="宋体" w:hAnsi="宋体" w:eastAsia="宋体" w:cs="宋体"/>
          <w:szCs w:val="21"/>
        </w:rPr>
        <w:t>，依照约定的给付比例进行赔付。</w:t>
      </w:r>
      <w:r>
        <w:rPr>
          <w:rFonts w:hint="eastAsia" w:ascii="宋体" w:hAnsi="宋体" w:eastAsia="宋体" w:cs="宋体"/>
          <w:b/>
          <w:bCs/>
          <w:szCs w:val="21"/>
        </w:rPr>
        <w:t>保险人在本项下累计给付金额以本合同约定的质子重离子医疗保险金的保险金额为限，当保险人在本项下的累计给付金额达到本项保险金额时，保险人对被保险人在本项下的保险责任终止。</w:t>
      </w:r>
    </w:p>
    <w:p>
      <w:pPr>
        <w:numPr>
          <w:ilvl w:val="255"/>
          <w:numId w:val="0"/>
        </w:numPr>
        <w:adjustRightInd w:val="0"/>
        <w:snapToGrid w:val="0"/>
        <w:spacing w:line="360" w:lineRule="auto"/>
        <w:ind w:firstLine="420" w:firstLineChars="200"/>
        <w:rPr>
          <w:rFonts w:ascii="宋体" w:hAnsi="宋体" w:eastAsia="宋体" w:cstheme="minorEastAsia"/>
          <w:szCs w:val="21"/>
        </w:rPr>
      </w:pPr>
      <w:r>
        <w:rPr>
          <w:rFonts w:hint="eastAsia" w:ascii="宋体" w:hAnsi="宋体" w:eastAsia="宋体" w:cstheme="minorEastAsia"/>
          <w:szCs w:val="21"/>
        </w:rPr>
        <w:t>本项责任下的指定医疗机构以在保险单中载明的名单为准。保险期间内保险人调整指定医疗机构的，以保险人在官方正式渠道（包括但不限于官网、官微）的通知为准。</w:t>
      </w:r>
    </w:p>
    <w:p>
      <w:pPr>
        <w:numPr>
          <w:ilvl w:val="255"/>
          <w:numId w:val="0"/>
        </w:numPr>
        <w:adjustRightInd w:val="0"/>
        <w:snapToGrid w:val="0"/>
        <w:spacing w:line="360" w:lineRule="auto"/>
        <w:ind w:firstLine="420" w:firstLineChars="200"/>
        <w:rPr>
          <w:rFonts w:ascii="宋体" w:hAnsi="宋体" w:eastAsia="宋体" w:cstheme="minorEastAsia"/>
          <w:szCs w:val="21"/>
        </w:rPr>
      </w:pPr>
      <w:r>
        <w:rPr>
          <w:rFonts w:hint="eastAsia" w:ascii="宋体" w:hAnsi="宋体" w:eastAsia="宋体" w:cstheme="minorEastAsia"/>
          <w:szCs w:val="21"/>
        </w:rPr>
        <w:t>质子重离子医疗保险金额包含于本合同约定的恶性肿瘤医疗保险金额之内，若保险人在恶性肿瘤医疗保险金责任及质子重离子医疗保险金责任下累计给付保险金的金额达到恶性肿瘤医疗保险金额，则恶性肿瘤医疗保险金责任和质子重离子医疗保险金责任同时终止，保险人对被保险人不再承担给付这两项保险金的责任。</w:t>
      </w:r>
    </w:p>
    <w:bookmarkEnd w:id="11"/>
    <w:p>
      <w:pPr>
        <w:adjustRightInd w:val="0"/>
        <w:snapToGrid w:val="0"/>
        <w:spacing w:line="360" w:lineRule="auto"/>
        <w:ind w:firstLine="422" w:firstLineChars="200"/>
        <w:rPr>
          <w:rFonts w:ascii="宋体" w:hAnsi="宋体" w:eastAsia="宋体" w:cs="宋体"/>
          <w:b/>
          <w:bCs/>
          <w:szCs w:val="21"/>
        </w:rPr>
      </w:pPr>
      <w:r>
        <w:rPr>
          <w:rFonts w:hint="eastAsia" w:ascii="宋体" w:hAnsi="宋体" w:eastAsia="宋体" w:cs="宋体"/>
          <w:b/>
          <w:bCs/>
          <w:szCs w:val="21"/>
        </w:rPr>
        <w:t>以上“（一）一般医疗保险金”、“（二）恶性肿瘤医疗保险金”和“（三）质子重离子医疗保险金”保险责任不包含本合同约定的医院或指定医疗机构内的医生开具的当前治疗必需的药品处方中所列无法在本合同约定的医院或指定医疗机构内获得的药品或者其他任何在本合同约定的医院或指定医疗机构内无法获得的医用材料或者任何其他医疗项目。</w:t>
      </w:r>
    </w:p>
    <w:p>
      <w:pPr>
        <w:pStyle w:val="15"/>
        <w:autoSpaceDE w:val="0"/>
        <w:autoSpaceDN w:val="0"/>
        <w:adjustRightInd w:val="0"/>
        <w:spacing w:line="360" w:lineRule="auto"/>
        <w:ind w:firstLine="422"/>
        <w:jc w:val="left"/>
        <w:rPr>
          <w:rFonts w:ascii="宋体" w:hAnsi="宋体" w:eastAsia="宋体" w:cs="宋体"/>
          <w:b/>
          <w:bCs/>
          <w:szCs w:val="21"/>
        </w:rPr>
      </w:pPr>
      <w:r>
        <w:rPr>
          <w:rFonts w:hint="eastAsia" w:ascii="宋体" w:hAnsi="宋体" w:eastAsia="宋体" w:cs="宋体"/>
          <w:b/>
          <w:bCs/>
          <w:szCs w:val="21"/>
        </w:rPr>
        <w:t>（四）恶性肿瘤住院津贴</w:t>
      </w:r>
    </w:p>
    <w:p>
      <w:pPr>
        <w:pStyle w:val="15"/>
        <w:autoSpaceDE w:val="0"/>
        <w:autoSpaceDN w:val="0"/>
        <w:adjustRightInd w:val="0"/>
        <w:spacing w:line="360" w:lineRule="auto"/>
        <w:jc w:val="left"/>
        <w:rPr>
          <w:rFonts w:ascii="宋体" w:hAnsi="宋体" w:eastAsia="宋体" w:cs="宋体"/>
          <w:szCs w:val="21"/>
        </w:rPr>
      </w:pPr>
      <w:r>
        <w:rPr>
          <w:rFonts w:hint="eastAsia" w:ascii="宋体" w:hAnsi="宋体" w:eastAsia="宋体" w:cs="宋体"/>
          <w:szCs w:val="21"/>
        </w:rPr>
        <w:t>在保险期间内，被保险人因意外伤害或等待期后因意外伤害之外的其他原因，经医院</w:t>
      </w:r>
      <w:r>
        <w:rPr>
          <w:rFonts w:hint="eastAsia" w:ascii="宋体" w:hAnsi="宋体" w:eastAsia="宋体" w:cs="宋体"/>
          <w:bCs/>
          <w:szCs w:val="21"/>
        </w:rPr>
        <w:t>专科医生初次确诊</w:t>
      </w:r>
      <w:r>
        <w:rPr>
          <w:rFonts w:hint="eastAsia" w:ascii="宋体" w:hAnsi="宋体" w:eastAsia="宋体" w:cs="宋体"/>
          <w:szCs w:val="21"/>
        </w:rPr>
        <w:t xml:space="preserve">罹患本合同所定义的恶性肿瘤，并在医院接受住院治疗，保险人按被保险人每次实际住院天数扣除每次住院免赔天数后乘以本合同约定的恶性肿瘤住院日津贴额向被保险人给付恶性肿瘤住院津贴保险金。 </w:t>
      </w:r>
    </w:p>
    <w:p>
      <w:pPr>
        <w:pStyle w:val="15"/>
        <w:autoSpaceDE w:val="0"/>
        <w:autoSpaceDN w:val="0"/>
        <w:adjustRightInd w:val="0"/>
        <w:spacing w:line="360" w:lineRule="auto"/>
        <w:jc w:val="left"/>
        <w:rPr>
          <w:rFonts w:ascii="宋体" w:hAnsi="宋体" w:eastAsia="宋体" w:cs="宋体"/>
          <w:bCs/>
          <w:szCs w:val="21"/>
        </w:rPr>
      </w:pPr>
      <w:r>
        <w:rPr>
          <w:rFonts w:hint="eastAsia" w:ascii="宋体" w:hAnsi="宋体" w:eastAsia="宋体" w:cs="宋体"/>
          <w:bCs/>
          <w:szCs w:val="21"/>
        </w:rPr>
        <w:t>除另有约定外，恶性肿瘤住院津贴责任须符合如下规定：</w:t>
      </w:r>
      <w:r>
        <w:rPr>
          <w:rFonts w:ascii="宋体" w:hAnsi="宋体" w:eastAsia="宋体" w:cs="宋体"/>
          <w:bCs/>
          <w:szCs w:val="21"/>
        </w:rPr>
        <w:t xml:space="preserve"> </w:t>
      </w:r>
    </w:p>
    <w:p>
      <w:pPr>
        <w:pStyle w:val="15"/>
        <w:autoSpaceDE w:val="0"/>
        <w:autoSpaceDN w:val="0"/>
        <w:adjustRightInd w:val="0"/>
        <w:spacing w:line="360" w:lineRule="auto"/>
        <w:jc w:val="left"/>
        <w:rPr>
          <w:rFonts w:ascii="宋体" w:hAnsi="宋体" w:eastAsia="宋体" w:cs="宋体"/>
          <w:bCs/>
          <w:szCs w:val="21"/>
        </w:rPr>
      </w:pPr>
      <w:r>
        <w:rPr>
          <w:rFonts w:hint="eastAsia" w:ascii="宋体" w:hAnsi="宋体" w:eastAsia="宋体" w:cs="宋体"/>
          <w:bCs/>
          <w:szCs w:val="21"/>
        </w:rPr>
        <w:t>1、保险人对于被保险人每次住院的给付天数以本合同约定的天数为限；若被保险人多次住院的，保险人按本合同的约定分别给付保险金；对同一被保险人在同一保险期间内一次或多次住院的累计给付天数以</w:t>
      </w:r>
      <w:r>
        <w:rPr>
          <w:rFonts w:ascii="宋体" w:hAnsi="宋体" w:eastAsia="宋体" w:cs="宋体"/>
          <w:bCs/>
          <w:szCs w:val="21"/>
        </w:rPr>
        <w:t>180日为限。</w:t>
      </w:r>
    </w:p>
    <w:p>
      <w:pPr>
        <w:pStyle w:val="15"/>
        <w:autoSpaceDE w:val="0"/>
        <w:autoSpaceDN w:val="0"/>
        <w:adjustRightInd w:val="0"/>
        <w:spacing w:line="360" w:lineRule="auto"/>
        <w:jc w:val="left"/>
        <w:rPr>
          <w:rFonts w:ascii="宋体" w:hAnsi="宋体" w:eastAsia="宋体" w:cs="宋体"/>
          <w:bCs/>
          <w:szCs w:val="21"/>
        </w:rPr>
      </w:pPr>
      <w:r>
        <w:rPr>
          <w:rFonts w:hint="eastAsia" w:ascii="宋体" w:hAnsi="宋体" w:eastAsia="宋体" w:cs="宋体"/>
          <w:bCs/>
          <w:szCs w:val="21"/>
        </w:rPr>
        <w:t>2、对于保险期间内发生且延续至合同到期日后30</w:t>
      </w:r>
      <w:r>
        <w:rPr>
          <w:rFonts w:ascii="宋体" w:hAnsi="宋体" w:eastAsia="宋体" w:cs="宋体"/>
          <w:bCs/>
          <w:szCs w:val="21"/>
        </w:rPr>
        <w:t xml:space="preserve">日内的住院治疗，保险人负给付保险金责任。 </w:t>
      </w:r>
    </w:p>
    <w:p>
      <w:pPr>
        <w:pStyle w:val="15"/>
        <w:autoSpaceDE w:val="0"/>
        <w:autoSpaceDN w:val="0"/>
        <w:adjustRightInd w:val="0"/>
        <w:spacing w:line="360" w:lineRule="auto"/>
        <w:jc w:val="left"/>
        <w:rPr>
          <w:rFonts w:ascii="宋体" w:hAnsi="宋体" w:eastAsia="宋体" w:cs="宋体"/>
          <w:bCs/>
          <w:szCs w:val="21"/>
        </w:rPr>
      </w:pPr>
      <w:r>
        <w:rPr>
          <w:rFonts w:hint="eastAsia" w:ascii="宋体" w:hAnsi="宋体" w:eastAsia="宋体" w:cs="宋体"/>
          <w:bCs/>
          <w:szCs w:val="21"/>
        </w:rPr>
        <w:t>3、若被保险人本次住院治疗与前次住院原因相同，并且前次出院与本次入院间隔不超过</w:t>
      </w:r>
      <w:r>
        <w:rPr>
          <w:rFonts w:ascii="宋体" w:hAnsi="宋体" w:eastAsia="宋体" w:cs="宋体"/>
          <w:bCs/>
          <w:szCs w:val="21"/>
        </w:rPr>
        <w:t>30日的，则本次住院与前次住院视为同一次住院。</w:t>
      </w:r>
    </w:p>
    <w:p>
      <w:pPr>
        <w:adjustRightInd w:val="0"/>
        <w:snapToGrid w:val="0"/>
        <w:spacing w:line="360" w:lineRule="auto"/>
        <w:ind w:firstLine="422" w:firstLineChars="200"/>
        <w:rPr>
          <w:rFonts w:ascii="宋体" w:hAnsi="宋体" w:eastAsia="宋体" w:cs="宋体"/>
          <w:b/>
          <w:bCs/>
          <w:szCs w:val="21"/>
        </w:rPr>
      </w:pPr>
      <w:r>
        <w:rPr>
          <w:rFonts w:hint="eastAsia" w:ascii="宋体" w:hAnsi="宋体" w:eastAsia="宋体" w:cs="宋体"/>
          <w:b/>
          <w:bCs/>
          <w:szCs w:val="21"/>
        </w:rPr>
        <w:t>（五）恶性肿瘤异地转诊公共交通费用保险金</w:t>
      </w:r>
    </w:p>
    <w:p>
      <w:pPr>
        <w:adjustRightInd w:val="0"/>
        <w:snapToGrid w:val="0"/>
        <w:spacing w:line="360" w:lineRule="auto"/>
        <w:ind w:firstLine="420" w:firstLineChars="200"/>
        <w:rPr>
          <w:rFonts w:ascii="宋体" w:hAnsi="宋体" w:eastAsia="宋体" w:cs="宋体"/>
          <w:szCs w:val="21"/>
        </w:rPr>
      </w:pPr>
      <w:r>
        <w:rPr>
          <w:rFonts w:hint="eastAsia" w:ascii="宋体" w:hAnsi="宋体" w:eastAsia="宋体" w:cs="宋体"/>
          <w:szCs w:val="21"/>
        </w:rPr>
        <w:t>在保险期间内，被保险人因意外伤害或等待期后因意外伤害之外的其他原因，经医院专科医生初次确诊罹患本合同所定义的恶性肿瘤，因病情需要跨省或自治区或直辖市（仅限中国大陆境内，不包括境外及港、澳、台地区）住院治疗，经被保险人申请，由转出医院开具转院证明，保险人对被保险人发生的合理且必要的因异地转诊产生的</w:t>
      </w:r>
      <w:r>
        <w:rPr>
          <w:rFonts w:hint="eastAsia" w:ascii="宋体" w:hAnsi="宋体" w:eastAsia="宋体" w:cs="宋体"/>
          <w:b/>
          <w:szCs w:val="21"/>
        </w:rPr>
        <w:t>客运公共交通</w:t>
      </w:r>
      <w:r>
        <w:rPr>
          <w:rFonts w:hint="eastAsia" w:ascii="宋体" w:hAnsi="宋体" w:eastAsia="宋体" w:cs="宋体"/>
          <w:b/>
          <w:color w:val="000000" w:themeColor="text1"/>
          <w:szCs w:val="21"/>
          <w14:textFill>
            <w14:solidFill>
              <w14:schemeClr w14:val="tx1"/>
            </w14:solidFill>
          </w14:textFill>
        </w:rPr>
        <w:t>（见释义17）</w:t>
      </w:r>
      <w:r>
        <w:rPr>
          <w:rFonts w:hint="eastAsia" w:ascii="宋体" w:hAnsi="宋体" w:eastAsia="宋体" w:cs="宋体"/>
          <w:szCs w:val="21"/>
        </w:rPr>
        <w:t>及救护车费用在本合同约定的保险金额内给付保险金。</w:t>
      </w:r>
    </w:p>
    <w:p>
      <w:pPr>
        <w:adjustRightInd w:val="0"/>
        <w:snapToGrid w:val="0"/>
        <w:spacing w:line="360" w:lineRule="auto"/>
        <w:ind w:firstLine="422" w:firstLineChars="200"/>
        <w:rPr>
          <w:rFonts w:ascii="宋体" w:hAnsi="宋体" w:eastAsia="宋体" w:cs="宋体"/>
          <w:b/>
          <w:bCs/>
          <w:szCs w:val="21"/>
        </w:rPr>
      </w:pPr>
      <w:r>
        <w:rPr>
          <w:rFonts w:hint="eastAsia" w:ascii="宋体" w:hAnsi="宋体" w:eastAsia="宋体" w:cs="宋体"/>
          <w:b/>
          <w:bCs/>
          <w:szCs w:val="21"/>
        </w:rPr>
        <w:t>被保险人飞机舱位级别最高以经济舱（包含超级经济舱）为限，火车（含地铁、轻轨、动车、其他高速列车）以软卧或一等座为限。</w:t>
      </w:r>
    </w:p>
    <w:p>
      <w:pPr>
        <w:adjustRightInd w:val="0"/>
        <w:snapToGrid w:val="0"/>
        <w:spacing w:line="360" w:lineRule="auto"/>
        <w:ind w:firstLine="422" w:firstLineChars="200"/>
        <w:rPr>
          <w:rFonts w:ascii="宋体" w:hAnsi="宋体" w:eastAsia="宋体" w:cs="宋体"/>
          <w:b/>
          <w:bCs/>
          <w:szCs w:val="21"/>
        </w:rPr>
      </w:pPr>
      <w:r>
        <w:rPr>
          <w:rFonts w:hint="eastAsia" w:ascii="宋体" w:hAnsi="宋体" w:eastAsia="宋体" w:cs="宋体"/>
          <w:b/>
          <w:bCs/>
          <w:szCs w:val="21"/>
        </w:rPr>
        <w:t>（六）免赔额</w:t>
      </w:r>
    </w:p>
    <w:p>
      <w:pPr>
        <w:adjustRightInd w:val="0"/>
        <w:snapToGrid w:val="0"/>
        <w:spacing w:line="360" w:lineRule="auto"/>
        <w:ind w:firstLine="422" w:firstLineChars="200"/>
        <w:rPr>
          <w:rFonts w:ascii="宋体" w:hAnsi="宋体" w:eastAsia="宋体" w:cs="宋体"/>
          <w:b/>
          <w:bCs/>
          <w:szCs w:val="21"/>
        </w:rPr>
      </w:pPr>
      <w:r>
        <w:rPr>
          <w:rFonts w:hint="eastAsia" w:ascii="宋体" w:hAnsi="宋体" w:eastAsia="宋体" w:cs="宋体"/>
          <w:b/>
          <w:bCs/>
          <w:szCs w:val="21"/>
        </w:rPr>
        <w:t>免赔额的具体金额以及相关适用情况由投保人与保险人在订立本合同时协商确定，并在保险单中载明。</w:t>
      </w:r>
    </w:p>
    <w:p>
      <w:pPr>
        <w:adjustRightInd w:val="0"/>
        <w:snapToGrid w:val="0"/>
        <w:spacing w:line="360" w:lineRule="auto"/>
        <w:ind w:firstLine="420"/>
        <w:rPr>
          <w:rFonts w:ascii="宋体" w:hAnsi="宋体" w:eastAsia="宋体" w:cs="宋体"/>
          <w:b/>
          <w:bCs/>
          <w:szCs w:val="21"/>
        </w:rPr>
      </w:pPr>
      <w:r>
        <w:rPr>
          <w:rFonts w:hint="eastAsia" w:ascii="宋体" w:hAnsi="宋体" w:eastAsia="宋体" w:cs="宋体"/>
          <w:b/>
          <w:bCs/>
          <w:szCs w:val="21"/>
        </w:rPr>
        <w:t>本合同中所指免赔额均指年免赔额，指在本合同保险期间内，应由被保险人自行承担，本合同不予赔付的部分。被保险人从其他途径已获得的医疗费用补偿可用于抵扣免赔额，但通过基本医疗保险（见释义18）、公费医疗保险及政府救助获得的补偿，不可用于抵扣免赔额。</w:t>
      </w:r>
    </w:p>
    <w:p>
      <w:pPr>
        <w:adjustRightInd w:val="0"/>
        <w:snapToGrid w:val="0"/>
        <w:spacing w:line="360" w:lineRule="auto"/>
        <w:ind w:firstLine="420"/>
        <w:rPr>
          <w:rFonts w:ascii="宋体" w:hAnsi="宋体" w:eastAsia="宋体" w:cs="宋体"/>
          <w:b/>
          <w:bCs/>
          <w:szCs w:val="21"/>
        </w:rPr>
      </w:pPr>
      <w:r>
        <w:rPr>
          <w:rFonts w:hint="eastAsia" w:ascii="宋体" w:hAnsi="宋体" w:eastAsia="宋体" w:cs="宋体"/>
          <w:b/>
          <w:bCs/>
          <w:szCs w:val="21"/>
        </w:rPr>
        <w:t>（七）补偿原则和赔付标准</w:t>
      </w:r>
    </w:p>
    <w:p>
      <w:pPr>
        <w:adjustRightInd w:val="0"/>
        <w:snapToGrid w:val="0"/>
        <w:spacing w:line="360" w:lineRule="auto"/>
        <w:ind w:firstLine="422" w:firstLineChars="200"/>
        <w:rPr>
          <w:rFonts w:ascii="宋体" w:hAnsi="宋体" w:eastAsia="宋体" w:cs="宋体"/>
          <w:b/>
          <w:szCs w:val="21"/>
        </w:rPr>
      </w:pPr>
      <w:r>
        <w:rPr>
          <w:rFonts w:hint="eastAsia" w:ascii="宋体" w:hAnsi="宋体" w:eastAsia="宋体" w:cs="宋体"/>
          <w:b/>
          <w:szCs w:val="21"/>
        </w:rPr>
        <w:t>本合同适用医疗费用补偿原则。若被保险人已从其他途径（包括基本医疗保险、公费医疗、工作单位、保险人在内的任何商业保险机构等）获得医疗费用补偿，则保险人仅对被保险人实际发生的医疗费用扣除其所获医疗费用补偿后的余额按照本合同的约定进行赔付。基本医疗保险个人账户支出视为个人支付，不属于已获得的医疗费用补偿。</w:t>
      </w:r>
    </w:p>
    <w:p>
      <w:pPr>
        <w:adjustRightInd w:val="0"/>
        <w:snapToGrid w:val="0"/>
        <w:spacing w:line="360" w:lineRule="auto"/>
        <w:ind w:firstLine="422" w:firstLineChars="200"/>
        <w:rPr>
          <w:rFonts w:ascii="宋体" w:hAnsi="宋体" w:eastAsia="宋体" w:cs="宋体"/>
          <w:szCs w:val="21"/>
        </w:rPr>
      </w:pPr>
      <w:r>
        <w:rPr>
          <w:rFonts w:hint="eastAsia" w:ascii="宋体" w:hAnsi="宋体" w:eastAsia="宋体" w:cs="宋体"/>
          <w:b/>
          <w:szCs w:val="21"/>
        </w:rPr>
        <w:t>以上</w:t>
      </w:r>
      <w:r>
        <w:rPr>
          <w:rFonts w:hint="eastAsia" w:ascii="宋体" w:hAnsi="宋体" w:eastAsia="宋体" w:cs="宋体"/>
          <w:b/>
          <w:bCs/>
          <w:szCs w:val="21"/>
        </w:rPr>
        <w:t>“一般医疗保险金”、“恶性肿瘤医疗保险金”、“质子重离子医疗保险金”、“恶性肿瘤住院津贴” 和“恶性肿瘤异地转诊公共交通费用保险金”由</w:t>
      </w:r>
      <w:bookmarkStart w:id="12" w:name="_Hlk31888680"/>
      <w:r>
        <w:rPr>
          <w:rFonts w:hint="eastAsia" w:ascii="宋体" w:hAnsi="宋体" w:eastAsia="宋体" w:cs="宋体"/>
          <w:b/>
          <w:bCs/>
          <w:szCs w:val="21"/>
        </w:rPr>
        <w:t>投保人和保险人按照以下情况分别约定</w:t>
      </w:r>
      <w:bookmarkEnd w:id="12"/>
      <w:r>
        <w:rPr>
          <w:rFonts w:hint="eastAsia" w:ascii="宋体" w:hAnsi="宋体" w:eastAsia="宋体" w:cs="宋体"/>
          <w:b/>
          <w:bCs/>
          <w:szCs w:val="21"/>
        </w:rPr>
        <w:t>给付标准，并在保险单中载明：</w:t>
      </w:r>
    </w:p>
    <w:p>
      <w:pPr>
        <w:adjustRightInd w:val="0"/>
        <w:snapToGrid w:val="0"/>
        <w:spacing w:line="360" w:lineRule="auto"/>
        <w:ind w:firstLine="422" w:firstLineChars="200"/>
        <w:rPr>
          <w:rFonts w:ascii="宋体" w:hAnsi="宋体" w:eastAsia="宋体" w:cs="宋体"/>
          <w:b/>
          <w:szCs w:val="21"/>
        </w:rPr>
      </w:pPr>
      <w:r>
        <w:rPr>
          <w:rFonts w:hint="eastAsia" w:ascii="宋体" w:hAnsi="宋体" w:eastAsia="宋体" w:cs="宋体"/>
          <w:b/>
          <w:szCs w:val="21"/>
        </w:rPr>
        <w:t>1、一般医疗保险金及恶性肿瘤医疗保险金：</w:t>
      </w:r>
    </w:p>
    <w:p>
      <w:pPr>
        <w:adjustRightInd w:val="0"/>
        <w:snapToGrid w:val="0"/>
        <w:spacing w:line="360" w:lineRule="auto"/>
        <w:ind w:firstLine="422" w:firstLineChars="200"/>
        <w:rPr>
          <w:rFonts w:ascii="宋体" w:hAnsi="宋体" w:eastAsia="宋体" w:cs="宋体"/>
          <w:b/>
          <w:szCs w:val="21"/>
        </w:rPr>
      </w:pPr>
      <w:bookmarkStart w:id="13" w:name="_Hlk31888599"/>
      <w:r>
        <w:rPr>
          <w:rFonts w:hint="eastAsia" w:ascii="宋体" w:hAnsi="宋体" w:eastAsia="宋体" w:cs="宋体"/>
          <w:b/>
          <w:szCs w:val="21"/>
        </w:rPr>
        <w:t>（1）若被保险人以参加基本医疗保险身份投保，并以基本医疗保险身份就诊并结算，赔付比例为100%。</w:t>
      </w:r>
    </w:p>
    <w:p>
      <w:pPr>
        <w:snapToGrid w:val="0"/>
        <w:spacing w:line="360" w:lineRule="auto"/>
        <w:ind w:firstLine="440"/>
        <w:rPr>
          <w:rFonts w:ascii="宋体" w:hAnsi="宋体" w:eastAsia="宋体" w:cs="宋体"/>
          <w:b/>
          <w:szCs w:val="21"/>
        </w:rPr>
      </w:pPr>
      <w:r>
        <w:rPr>
          <w:rFonts w:hint="eastAsia" w:ascii="宋体" w:hAnsi="宋体" w:eastAsia="宋体" w:cs="宋体"/>
          <w:b/>
          <w:szCs w:val="21"/>
        </w:rPr>
        <w:t>（2）若被保险人以参加基本医疗保险身份投保，但未以基本医疗保险身份就诊并结算，赔付比例为60%。</w:t>
      </w:r>
    </w:p>
    <w:p>
      <w:pPr>
        <w:adjustRightInd w:val="0"/>
        <w:snapToGrid w:val="0"/>
        <w:spacing w:line="360" w:lineRule="auto"/>
        <w:ind w:firstLine="422" w:firstLineChars="200"/>
        <w:rPr>
          <w:rFonts w:ascii="宋体" w:hAnsi="宋体" w:eastAsia="宋体" w:cs="宋体"/>
          <w:b/>
          <w:szCs w:val="21"/>
        </w:rPr>
      </w:pPr>
      <w:r>
        <w:rPr>
          <w:rFonts w:hint="eastAsia" w:ascii="宋体" w:hAnsi="宋体" w:eastAsia="宋体" w:cs="宋体"/>
          <w:b/>
          <w:szCs w:val="21"/>
        </w:rPr>
        <w:t>（3）若被保险人未以参加基本医疗保险身份投保，赔付比例为100%。</w:t>
      </w:r>
    </w:p>
    <w:bookmarkEnd w:id="13"/>
    <w:p>
      <w:pPr>
        <w:adjustRightInd w:val="0"/>
        <w:snapToGrid w:val="0"/>
        <w:spacing w:line="360" w:lineRule="auto"/>
        <w:ind w:firstLine="422" w:firstLineChars="200"/>
        <w:rPr>
          <w:rFonts w:ascii="宋体" w:hAnsi="宋体" w:eastAsia="宋体" w:cs="宋体"/>
          <w:b/>
          <w:szCs w:val="21"/>
        </w:rPr>
      </w:pPr>
      <w:r>
        <w:rPr>
          <w:rFonts w:hint="eastAsia" w:ascii="宋体" w:hAnsi="宋体" w:eastAsia="宋体" w:cs="宋体"/>
          <w:b/>
          <w:szCs w:val="21"/>
        </w:rPr>
        <w:t>2、质子重离子医疗保险金：</w:t>
      </w:r>
      <w:bookmarkStart w:id="14" w:name="_Hlk31889398"/>
      <w:r>
        <w:rPr>
          <w:rFonts w:hint="eastAsia" w:ascii="宋体" w:hAnsi="宋体" w:eastAsia="宋体" w:cs="宋体"/>
          <w:b/>
          <w:szCs w:val="21"/>
        </w:rPr>
        <w:t>赔付比例为100%。</w:t>
      </w:r>
    </w:p>
    <w:bookmarkEnd w:id="14"/>
    <w:p>
      <w:pPr>
        <w:adjustRightInd w:val="0"/>
        <w:snapToGrid w:val="0"/>
        <w:spacing w:line="360" w:lineRule="auto"/>
        <w:ind w:firstLine="422" w:firstLineChars="200"/>
        <w:rPr>
          <w:rFonts w:ascii="宋体" w:hAnsi="宋体" w:eastAsia="宋体" w:cs="宋体"/>
          <w:b/>
          <w:bCs/>
          <w:szCs w:val="21"/>
        </w:rPr>
      </w:pPr>
      <w:r>
        <w:rPr>
          <w:rFonts w:hint="eastAsia" w:ascii="宋体" w:hAnsi="宋体" w:eastAsia="宋体" w:cs="宋体"/>
          <w:b/>
          <w:szCs w:val="21"/>
        </w:rPr>
        <w:t>3、</w:t>
      </w:r>
      <w:r>
        <w:rPr>
          <w:rFonts w:hint="eastAsia" w:ascii="宋体" w:hAnsi="宋体" w:eastAsia="宋体" w:cs="宋体"/>
          <w:b/>
          <w:bCs/>
          <w:szCs w:val="21"/>
        </w:rPr>
        <w:t>恶性肿瘤住院津贴：</w:t>
      </w:r>
    </w:p>
    <w:p>
      <w:pPr>
        <w:adjustRightInd w:val="0"/>
        <w:snapToGrid w:val="0"/>
        <w:spacing w:line="360" w:lineRule="auto"/>
        <w:ind w:firstLine="422" w:firstLineChars="200"/>
        <w:rPr>
          <w:rFonts w:ascii="宋体" w:hAnsi="宋体" w:eastAsia="宋体" w:cs="宋体"/>
          <w:b/>
          <w:szCs w:val="21"/>
        </w:rPr>
      </w:pPr>
      <w:r>
        <w:rPr>
          <w:rFonts w:hint="eastAsia" w:ascii="宋体" w:hAnsi="宋体" w:eastAsia="宋体" w:cs="宋体"/>
          <w:b/>
          <w:szCs w:val="21"/>
        </w:rPr>
        <w:t>按照100元/天给付恶性肿瘤住院津贴，无免赔天数。单次最高给付不超过90天，全年累计给付不超过180天。</w:t>
      </w:r>
    </w:p>
    <w:p>
      <w:pPr>
        <w:adjustRightInd w:val="0"/>
        <w:snapToGrid w:val="0"/>
        <w:spacing w:line="360" w:lineRule="auto"/>
        <w:ind w:firstLine="422" w:firstLineChars="200"/>
        <w:rPr>
          <w:rFonts w:ascii="宋体" w:hAnsi="宋体" w:eastAsia="宋体" w:cs="宋体"/>
          <w:b/>
          <w:bCs/>
          <w:szCs w:val="21"/>
        </w:rPr>
      </w:pPr>
      <w:r>
        <w:rPr>
          <w:rFonts w:hint="eastAsia" w:ascii="宋体" w:hAnsi="宋体" w:eastAsia="宋体" w:cs="宋体"/>
          <w:b/>
          <w:szCs w:val="21"/>
        </w:rPr>
        <w:t>4、</w:t>
      </w:r>
      <w:r>
        <w:rPr>
          <w:rFonts w:hint="eastAsia" w:ascii="宋体" w:hAnsi="宋体" w:eastAsia="宋体" w:cs="宋体"/>
          <w:b/>
          <w:bCs/>
          <w:szCs w:val="21"/>
        </w:rPr>
        <w:t>恶性肿瘤异地转诊公共交通费用保险金：</w:t>
      </w:r>
    </w:p>
    <w:p>
      <w:pPr>
        <w:adjustRightInd w:val="0"/>
        <w:snapToGrid w:val="0"/>
        <w:spacing w:line="360" w:lineRule="auto"/>
        <w:ind w:firstLine="422" w:firstLineChars="200"/>
        <w:rPr>
          <w:rFonts w:ascii="宋体" w:hAnsi="宋体" w:eastAsia="宋体" w:cs="宋体"/>
          <w:b/>
          <w:szCs w:val="21"/>
        </w:rPr>
      </w:pPr>
      <w:r>
        <w:rPr>
          <w:rFonts w:hint="eastAsia" w:ascii="宋体" w:hAnsi="宋体" w:eastAsia="宋体" w:cs="宋体"/>
          <w:b/>
          <w:szCs w:val="21"/>
        </w:rPr>
        <w:t>赔付比例为100%。</w:t>
      </w:r>
    </w:p>
    <w:p>
      <w:pPr>
        <w:adjustRightInd w:val="0"/>
        <w:snapToGrid w:val="0"/>
        <w:spacing w:line="360" w:lineRule="auto"/>
        <w:ind w:firstLine="422" w:firstLineChars="200"/>
        <w:rPr>
          <w:rFonts w:ascii="宋体" w:hAnsi="宋体" w:eastAsia="宋体" w:cs="宋体"/>
          <w:b/>
          <w:szCs w:val="21"/>
        </w:rPr>
      </w:pPr>
    </w:p>
    <w:p>
      <w:pPr>
        <w:pStyle w:val="13"/>
        <w:spacing w:line="360" w:lineRule="auto"/>
        <w:ind w:left="0" w:leftChars="0" w:firstLine="0" w:firstLineChars="0"/>
        <w:jc w:val="center"/>
        <w:rPr>
          <w:rFonts w:ascii="宋体" w:hAnsi="宋体" w:cs="宋体"/>
          <w:b/>
          <w:szCs w:val="21"/>
        </w:rPr>
      </w:pPr>
      <w:r>
        <w:rPr>
          <w:rFonts w:hint="eastAsia" w:ascii="宋体" w:hAnsi="宋体" w:cs="宋体"/>
          <w:b/>
          <w:szCs w:val="21"/>
        </w:rPr>
        <w:t>责任免除</w:t>
      </w:r>
    </w:p>
    <w:p>
      <w:pPr>
        <w:numPr>
          <w:ilvl w:val="255"/>
          <w:numId w:val="0"/>
        </w:numPr>
        <w:adjustRightInd w:val="0"/>
        <w:snapToGrid w:val="0"/>
        <w:spacing w:line="360" w:lineRule="auto"/>
        <w:ind w:firstLine="422" w:firstLineChars="200"/>
        <w:rPr>
          <w:rFonts w:ascii="宋体" w:hAnsi="宋体" w:eastAsia="宋体" w:cs="宋体"/>
          <w:b/>
          <w:bCs/>
          <w:szCs w:val="21"/>
        </w:rPr>
      </w:pPr>
      <w:r>
        <w:rPr>
          <w:rFonts w:hint="eastAsia" w:ascii="宋体" w:hAnsi="宋体" w:eastAsia="宋体" w:cs="宋体"/>
          <w:b/>
          <w:bCs/>
          <w:szCs w:val="21"/>
        </w:rPr>
        <w:t>第七条 因下列情形之一造成被保险人医疗费用支出的，保险人不承担给付保险金的责任：</w:t>
      </w:r>
    </w:p>
    <w:p>
      <w:pPr>
        <w:adjustRightInd w:val="0"/>
        <w:snapToGrid w:val="0"/>
        <w:spacing w:line="360" w:lineRule="auto"/>
        <w:ind w:firstLine="422" w:firstLineChars="200"/>
        <w:rPr>
          <w:rFonts w:ascii="宋体" w:hAnsi="宋体" w:eastAsia="宋体" w:cs="宋体"/>
          <w:b/>
          <w:szCs w:val="21"/>
        </w:rPr>
      </w:pPr>
      <w:r>
        <w:rPr>
          <w:rFonts w:hint="eastAsia" w:ascii="宋体" w:hAnsi="宋体" w:eastAsia="宋体" w:cs="宋体"/>
          <w:b/>
          <w:szCs w:val="21"/>
        </w:rPr>
        <w:t>（一）既往症（见释义19），或被保险人在投保前或在等待期内罹患的疾病；</w:t>
      </w:r>
    </w:p>
    <w:p>
      <w:pPr>
        <w:adjustRightInd w:val="0"/>
        <w:snapToGrid w:val="0"/>
        <w:spacing w:line="360" w:lineRule="auto"/>
        <w:ind w:firstLine="422" w:firstLineChars="200"/>
        <w:rPr>
          <w:rFonts w:ascii="宋体" w:hAnsi="宋体" w:eastAsia="宋体" w:cs="宋体"/>
          <w:b/>
          <w:szCs w:val="21"/>
        </w:rPr>
      </w:pPr>
      <w:r>
        <w:rPr>
          <w:rFonts w:hint="eastAsia" w:ascii="宋体" w:hAnsi="宋体" w:eastAsia="宋体" w:cs="宋体"/>
          <w:b/>
          <w:szCs w:val="21"/>
        </w:rPr>
        <w:t>（二）遗传性疾病（见释义20），先天性畸形、变形或染色体异常（见释义21）（以世界卫生组织颁布的《疾病和有关健康问题的国际统计分类（ICD－10）》为准；</w:t>
      </w:r>
    </w:p>
    <w:p>
      <w:pPr>
        <w:adjustRightInd w:val="0"/>
        <w:snapToGrid w:val="0"/>
        <w:spacing w:line="360" w:lineRule="auto"/>
        <w:ind w:firstLine="422" w:firstLineChars="200"/>
        <w:rPr>
          <w:rFonts w:ascii="宋体" w:hAnsi="宋体" w:eastAsia="宋体" w:cs="宋体"/>
          <w:b/>
          <w:szCs w:val="21"/>
        </w:rPr>
      </w:pPr>
      <w:r>
        <w:rPr>
          <w:rFonts w:hint="eastAsia" w:ascii="宋体" w:hAnsi="宋体" w:eastAsia="宋体" w:cs="宋体"/>
          <w:b/>
          <w:szCs w:val="21"/>
        </w:rPr>
        <w:t>（三）疗养、视力矫正手术、各种健康体检项目及预防性医疗项目、牙科保健及牙科治疗、康复治疗、非意外事故所致整容手术；</w:t>
      </w:r>
    </w:p>
    <w:p>
      <w:pPr>
        <w:adjustRightInd w:val="0"/>
        <w:snapToGrid w:val="0"/>
        <w:spacing w:line="360" w:lineRule="auto"/>
        <w:ind w:firstLine="422" w:firstLineChars="200"/>
        <w:rPr>
          <w:rFonts w:ascii="宋体" w:hAnsi="宋体" w:eastAsia="宋体" w:cs="宋体"/>
          <w:b/>
          <w:szCs w:val="21"/>
        </w:rPr>
      </w:pPr>
      <w:r>
        <w:rPr>
          <w:rFonts w:hint="eastAsia" w:ascii="宋体" w:hAnsi="宋体" w:eastAsia="宋体" w:cs="宋体"/>
          <w:b/>
          <w:szCs w:val="21"/>
        </w:rPr>
        <w:t>（四）皮肤色素沉着、痤疮治疗、红斑痤疮治疗；雀斑、老年斑、痣的治疗和去除；对浅表静脉曲张、蜘蛛脉、除瘢痕疙瘩型外的其它瘢痕、纹身去除、皮肤变色的治疗或手术；激光美容、除皱、除眼袋、开双眼皮、治疗斑秃、白发、秃发、脱发、植毛、脱毛、隆鼻、隆胸；</w:t>
      </w:r>
    </w:p>
    <w:p>
      <w:pPr>
        <w:adjustRightInd w:val="0"/>
        <w:snapToGrid w:val="0"/>
        <w:spacing w:line="360" w:lineRule="auto"/>
        <w:ind w:firstLine="422" w:firstLineChars="200"/>
        <w:rPr>
          <w:rFonts w:ascii="宋体" w:hAnsi="宋体" w:eastAsia="宋体" w:cs="宋体"/>
          <w:b/>
          <w:szCs w:val="21"/>
        </w:rPr>
      </w:pPr>
      <w:r>
        <w:rPr>
          <w:rFonts w:hint="eastAsia" w:ascii="宋体" w:hAnsi="宋体" w:eastAsia="宋体" w:cs="宋体"/>
          <w:b/>
          <w:szCs w:val="21"/>
        </w:rPr>
        <w:t>（五）各种矫形及生理缺陷的手术和检查治疗项目，包括但不限于平足及各种非功能性整容、矫形手术费用；</w:t>
      </w:r>
    </w:p>
    <w:p>
      <w:pPr>
        <w:adjustRightInd w:val="0"/>
        <w:snapToGrid w:val="0"/>
        <w:spacing w:line="360" w:lineRule="auto"/>
        <w:ind w:firstLine="422" w:firstLineChars="200"/>
        <w:rPr>
          <w:rFonts w:ascii="宋体" w:hAnsi="宋体" w:eastAsia="宋体" w:cs="宋体"/>
          <w:b/>
          <w:szCs w:val="21"/>
        </w:rPr>
      </w:pPr>
      <w:r>
        <w:rPr>
          <w:rFonts w:hint="eastAsia" w:ascii="宋体" w:hAnsi="宋体" w:eastAsia="宋体" w:cs="宋体"/>
          <w:b/>
          <w:szCs w:val="21"/>
        </w:rPr>
        <w:t>（六）各种健美治疗项目，包括但不限于营养、减肥、增胖、增高费用；</w:t>
      </w:r>
    </w:p>
    <w:p>
      <w:pPr>
        <w:adjustRightInd w:val="0"/>
        <w:snapToGrid w:val="0"/>
        <w:spacing w:line="360" w:lineRule="auto"/>
        <w:ind w:firstLine="422" w:firstLineChars="200"/>
        <w:rPr>
          <w:rFonts w:ascii="宋体" w:hAnsi="宋体" w:eastAsia="宋体" w:cs="宋体"/>
          <w:b/>
          <w:szCs w:val="21"/>
        </w:rPr>
      </w:pPr>
      <w:r>
        <w:rPr>
          <w:rFonts w:hint="eastAsia" w:ascii="宋体" w:hAnsi="宋体" w:eastAsia="宋体" w:cs="宋体"/>
          <w:b/>
          <w:szCs w:val="21"/>
        </w:rPr>
        <w:t>（七）不孕不育治疗、人工受精、怀孕、分娩（含难产）、流产、堕胎、节育（含绝育）、产前产后检查以及由以上原因引起的并发症；</w:t>
      </w:r>
    </w:p>
    <w:p>
      <w:pPr>
        <w:adjustRightInd w:val="0"/>
        <w:snapToGrid w:val="0"/>
        <w:spacing w:line="360" w:lineRule="auto"/>
        <w:ind w:firstLine="422" w:firstLineChars="200"/>
        <w:rPr>
          <w:rFonts w:ascii="宋体" w:hAnsi="宋体" w:eastAsia="宋体" w:cs="宋体"/>
          <w:b/>
          <w:szCs w:val="21"/>
        </w:rPr>
      </w:pPr>
      <w:r>
        <w:rPr>
          <w:rFonts w:hint="eastAsia" w:ascii="宋体" w:hAnsi="宋体" w:eastAsia="宋体" w:cs="宋体"/>
          <w:b/>
          <w:szCs w:val="21"/>
        </w:rPr>
        <w:t>（八）包皮环切术、包皮剥离术、包皮气囊扩张术、性功能障碍治疗；</w:t>
      </w:r>
    </w:p>
    <w:p>
      <w:pPr>
        <w:adjustRightInd w:val="0"/>
        <w:snapToGrid w:val="0"/>
        <w:spacing w:line="360" w:lineRule="auto"/>
        <w:ind w:firstLine="422" w:firstLineChars="200"/>
        <w:rPr>
          <w:rFonts w:ascii="宋体" w:hAnsi="宋体" w:eastAsia="宋体" w:cs="宋体"/>
          <w:b/>
          <w:szCs w:val="21"/>
        </w:rPr>
      </w:pPr>
      <w:r>
        <w:rPr>
          <w:rFonts w:hint="eastAsia" w:ascii="宋体" w:hAnsi="宋体" w:eastAsia="宋体" w:cs="宋体"/>
          <w:b/>
          <w:szCs w:val="21"/>
        </w:rPr>
        <w:t>（九）除心脏瓣膜、人工晶体、人工关节之外的其他人工器官材料费、安装和置换等费用、各种康复治疗器械、假体、义肢、自用的按摩保健和治疗用品、所有非处方医疗器械；</w:t>
      </w:r>
    </w:p>
    <w:p>
      <w:pPr>
        <w:adjustRightInd w:val="0"/>
        <w:snapToGrid w:val="0"/>
        <w:spacing w:line="360" w:lineRule="auto"/>
        <w:ind w:firstLine="422" w:firstLineChars="200"/>
        <w:rPr>
          <w:rFonts w:ascii="宋体" w:hAnsi="宋体" w:eastAsia="宋体" w:cs="宋体"/>
          <w:b/>
          <w:szCs w:val="21"/>
        </w:rPr>
      </w:pPr>
      <w:r>
        <w:rPr>
          <w:rFonts w:hint="eastAsia" w:ascii="宋体" w:hAnsi="宋体" w:eastAsia="宋体" w:cs="宋体"/>
          <w:b/>
          <w:szCs w:val="21"/>
        </w:rPr>
        <w:t>（十）耐用医疗设备（指各种康复设备、矫形支具以及其他耐用医疗设备）的购买或租赁费用；</w:t>
      </w:r>
    </w:p>
    <w:p>
      <w:pPr>
        <w:adjustRightInd w:val="0"/>
        <w:snapToGrid w:val="0"/>
        <w:spacing w:line="360" w:lineRule="auto"/>
        <w:ind w:firstLine="422" w:firstLineChars="200"/>
        <w:rPr>
          <w:rFonts w:ascii="宋体" w:hAnsi="宋体" w:eastAsia="宋体" w:cs="宋体"/>
          <w:b/>
          <w:szCs w:val="21"/>
        </w:rPr>
      </w:pPr>
      <w:r>
        <w:rPr>
          <w:rFonts w:hint="eastAsia" w:ascii="宋体" w:hAnsi="宋体" w:eastAsia="宋体" w:cs="宋体"/>
          <w:b/>
          <w:szCs w:val="21"/>
        </w:rPr>
        <w:t>（十一）未经医生处方自行购买的药品或在非合同约定的医院或指定医疗机构药房或指定药房购买的药品、滋补类中草药及其泡制的各类酒制剂、医生开具的超过30天部分的药品费用；</w:t>
      </w:r>
    </w:p>
    <w:p>
      <w:pPr>
        <w:adjustRightInd w:val="0"/>
        <w:snapToGrid w:val="0"/>
        <w:spacing w:line="360" w:lineRule="auto"/>
        <w:ind w:firstLine="422" w:firstLineChars="200"/>
        <w:rPr>
          <w:rFonts w:ascii="宋体" w:hAnsi="宋体" w:eastAsia="宋体" w:cs="宋体"/>
          <w:b/>
          <w:szCs w:val="21"/>
        </w:rPr>
      </w:pPr>
      <w:r>
        <w:rPr>
          <w:rFonts w:hint="eastAsia" w:ascii="宋体" w:hAnsi="宋体" w:eastAsia="宋体" w:cs="宋体"/>
          <w:b/>
          <w:szCs w:val="21"/>
        </w:rPr>
        <w:t>（十二）各种医疗咨询和健康预测，如健康咨询、睡眠咨询、性咨询、心理咨询（依照世界卫生组织《疾病和有关健康问题的国际统计分类》（ICD-10）确定的精神和行为障碍以外的一般心理问题，如职场问题、家庭问题、婚恋问题、个人发展、情绪管理等）等费用；</w:t>
      </w:r>
    </w:p>
    <w:p>
      <w:pPr>
        <w:adjustRightInd w:val="0"/>
        <w:snapToGrid w:val="0"/>
        <w:spacing w:line="360" w:lineRule="auto"/>
        <w:ind w:firstLine="422" w:firstLineChars="200"/>
        <w:rPr>
          <w:rFonts w:ascii="宋体" w:hAnsi="宋体" w:eastAsia="宋体" w:cs="宋体"/>
          <w:b/>
          <w:szCs w:val="21"/>
        </w:rPr>
      </w:pPr>
      <w:r>
        <w:rPr>
          <w:rFonts w:hint="eastAsia" w:ascii="宋体" w:hAnsi="宋体" w:eastAsia="宋体" w:cs="宋体"/>
          <w:b/>
          <w:szCs w:val="21"/>
        </w:rPr>
        <w:t>（十三）投保人对被保险人的故意杀害、故意伤害；</w:t>
      </w:r>
    </w:p>
    <w:p>
      <w:pPr>
        <w:adjustRightInd w:val="0"/>
        <w:snapToGrid w:val="0"/>
        <w:spacing w:line="360" w:lineRule="auto"/>
        <w:ind w:firstLine="422" w:firstLineChars="200"/>
        <w:rPr>
          <w:rFonts w:ascii="宋体" w:hAnsi="宋体" w:eastAsia="宋体" w:cs="宋体"/>
          <w:b/>
          <w:szCs w:val="21"/>
        </w:rPr>
      </w:pPr>
      <w:r>
        <w:rPr>
          <w:rFonts w:hint="eastAsia" w:ascii="宋体" w:hAnsi="宋体" w:eastAsia="宋体" w:cs="宋体"/>
          <w:b/>
          <w:szCs w:val="21"/>
        </w:rPr>
        <w:t>（十四）被保险人故意自伤、故意犯罪或抗拒依法采取的刑事强制措施；</w:t>
      </w:r>
    </w:p>
    <w:p>
      <w:pPr>
        <w:adjustRightInd w:val="0"/>
        <w:snapToGrid w:val="0"/>
        <w:spacing w:line="360" w:lineRule="auto"/>
        <w:ind w:firstLine="422" w:firstLineChars="200"/>
        <w:rPr>
          <w:rFonts w:ascii="宋体" w:hAnsi="宋体" w:eastAsia="宋体" w:cs="宋体"/>
          <w:b/>
          <w:szCs w:val="21"/>
        </w:rPr>
      </w:pPr>
      <w:r>
        <w:rPr>
          <w:rFonts w:hint="eastAsia" w:ascii="宋体" w:hAnsi="宋体" w:eastAsia="宋体" w:cs="宋体"/>
          <w:b/>
          <w:szCs w:val="21"/>
        </w:rPr>
        <w:t>（十五）被保险人殴斗、醉酒（见释义22），主动吸食或注射毒品（见释义23）；</w:t>
      </w:r>
    </w:p>
    <w:p>
      <w:pPr>
        <w:adjustRightInd w:val="0"/>
        <w:snapToGrid w:val="0"/>
        <w:spacing w:line="360" w:lineRule="auto"/>
        <w:ind w:firstLine="422" w:firstLineChars="200"/>
        <w:rPr>
          <w:rFonts w:ascii="宋体" w:hAnsi="宋体" w:eastAsia="宋体" w:cs="宋体"/>
          <w:b/>
          <w:szCs w:val="21"/>
        </w:rPr>
      </w:pPr>
      <w:r>
        <w:rPr>
          <w:rFonts w:hint="eastAsia" w:ascii="宋体" w:hAnsi="宋体" w:eastAsia="宋体" w:cs="宋体"/>
          <w:b/>
          <w:szCs w:val="21"/>
        </w:rPr>
        <w:t>（十六）被保险人酒后驾驶（见释义24）、无合法有效驾驶证（见释义25）驾驶或驾驶无有效行驶证照（见释义26）的机动车（见释义27）导致交通意外引起的医疗费用；</w:t>
      </w:r>
    </w:p>
    <w:p>
      <w:pPr>
        <w:adjustRightInd w:val="0"/>
        <w:snapToGrid w:val="0"/>
        <w:spacing w:line="360" w:lineRule="auto"/>
        <w:ind w:firstLine="422" w:firstLineChars="200"/>
        <w:rPr>
          <w:rFonts w:ascii="宋体" w:hAnsi="宋体" w:eastAsia="宋体" w:cs="宋体"/>
          <w:b/>
          <w:szCs w:val="21"/>
        </w:rPr>
      </w:pPr>
      <w:r>
        <w:rPr>
          <w:rFonts w:hint="eastAsia" w:ascii="宋体" w:hAnsi="宋体" w:eastAsia="宋体" w:cs="宋体"/>
          <w:b/>
          <w:szCs w:val="21"/>
        </w:rPr>
        <w:t>（十七）从事潜水、跳伞、攀岩、蹦极、驾驶滑翔机或滑翔伞、探险、武术比赛、摔跤比赛、特技表演、赛马、赛车等高风险运动（见释义28）导致的伤害引起的治疗；</w:t>
      </w:r>
    </w:p>
    <w:p>
      <w:pPr>
        <w:adjustRightInd w:val="0"/>
        <w:snapToGrid w:val="0"/>
        <w:spacing w:line="360" w:lineRule="auto"/>
        <w:ind w:firstLine="422" w:firstLineChars="200"/>
        <w:rPr>
          <w:rFonts w:ascii="宋体" w:hAnsi="宋体" w:eastAsia="宋体" w:cs="宋体"/>
          <w:b/>
          <w:szCs w:val="21"/>
        </w:rPr>
      </w:pPr>
      <w:r>
        <w:rPr>
          <w:rFonts w:hint="eastAsia" w:ascii="宋体" w:hAnsi="宋体" w:eastAsia="宋体" w:cs="宋体"/>
          <w:b/>
          <w:szCs w:val="21"/>
        </w:rPr>
        <w:t>（十八）由于职业病（见释义29）、医疗事故（见释义30）引起的医疗费用；</w:t>
      </w:r>
    </w:p>
    <w:p>
      <w:pPr>
        <w:adjustRightInd w:val="0"/>
        <w:snapToGrid w:val="0"/>
        <w:spacing w:line="360" w:lineRule="auto"/>
        <w:ind w:firstLine="422" w:firstLineChars="200"/>
        <w:rPr>
          <w:rFonts w:ascii="宋体" w:hAnsi="宋体" w:eastAsia="宋体" w:cs="宋体"/>
          <w:b/>
          <w:szCs w:val="21"/>
        </w:rPr>
      </w:pPr>
      <w:r>
        <w:rPr>
          <w:rFonts w:hint="eastAsia" w:ascii="宋体" w:hAnsi="宋体" w:eastAsia="宋体" w:cs="宋体"/>
          <w:b/>
          <w:szCs w:val="21"/>
        </w:rPr>
        <w:t>（十九）核爆炸、核辐射或核污染、化学污染；恐怖袭击、战争、军事冲突、暴乱或武装叛乱；</w:t>
      </w:r>
    </w:p>
    <w:p>
      <w:pPr>
        <w:adjustRightInd w:val="0"/>
        <w:snapToGrid w:val="0"/>
        <w:spacing w:line="360" w:lineRule="auto"/>
        <w:ind w:firstLine="422" w:firstLineChars="200"/>
        <w:rPr>
          <w:rFonts w:ascii="宋体" w:hAnsi="宋体" w:eastAsia="宋体" w:cs="宋体"/>
          <w:b/>
          <w:szCs w:val="21"/>
        </w:rPr>
      </w:pPr>
      <w:r>
        <w:rPr>
          <w:rFonts w:hint="eastAsia" w:ascii="宋体" w:hAnsi="宋体" w:eastAsia="宋体" w:cs="宋体"/>
          <w:b/>
          <w:szCs w:val="21"/>
        </w:rPr>
        <w:t>（二十）不符合入院标准、挂床住院或住院病人应当出院而拒不出院（从合同约定的医院或指定医疗机构确定出院之日起发生的一切医疗费用）；</w:t>
      </w:r>
    </w:p>
    <w:p>
      <w:pPr>
        <w:adjustRightInd w:val="0"/>
        <w:snapToGrid w:val="0"/>
        <w:spacing w:line="360" w:lineRule="auto"/>
        <w:ind w:firstLine="422" w:firstLineChars="200"/>
        <w:rPr>
          <w:rFonts w:ascii="宋体" w:hAnsi="宋体" w:eastAsia="宋体" w:cs="宋体"/>
          <w:b/>
          <w:szCs w:val="21"/>
        </w:rPr>
      </w:pPr>
      <w:r>
        <w:rPr>
          <w:rFonts w:hint="eastAsia" w:ascii="宋体" w:hAnsi="宋体" w:eastAsia="宋体" w:cs="宋体"/>
          <w:b/>
          <w:szCs w:val="21"/>
        </w:rPr>
        <w:t>（二十一）被保险人接受实验性治疗，即未经科学或医学认可的医疗；</w:t>
      </w:r>
    </w:p>
    <w:p>
      <w:pPr>
        <w:adjustRightInd w:val="0"/>
        <w:snapToGrid w:val="0"/>
        <w:spacing w:line="360" w:lineRule="auto"/>
        <w:ind w:firstLine="422" w:firstLineChars="200"/>
        <w:rPr>
          <w:rFonts w:ascii="宋体" w:hAnsi="宋体" w:eastAsia="宋体" w:cs="宋体"/>
          <w:b/>
          <w:szCs w:val="21"/>
        </w:rPr>
      </w:pPr>
      <w:r>
        <w:rPr>
          <w:rFonts w:hint="eastAsia" w:ascii="宋体" w:hAnsi="宋体" w:eastAsia="宋体" w:cs="宋体"/>
          <w:b/>
          <w:szCs w:val="21"/>
        </w:rPr>
        <w:t>（二十二）未被治疗所在地权威部门批准的治疗，未获得治疗所在地政府许可或批准的药品或药物；</w:t>
      </w:r>
    </w:p>
    <w:p>
      <w:pPr>
        <w:adjustRightInd w:val="0"/>
        <w:snapToGrid w:val="0"/>
        <w:spacing w:line="360" w:lineRule="auto"/>
        <w:ind w:firstLine="422" w:firstLineChars="200"/>
        <w:rPr>
          <w:rFonts w:ascii="宋体" w:hAnsi="宋体" w:eastAsia="宋体" w:cs="宋体"/>
          <w:b/>
          <w:szCs w:val="21"/>
        </w:rPr>
      </w:pPr>
      <w:r>
        <w:rPr>
          <w:rFonts w:hint="eastAsia" w:ascii="宋体" w:hAnsi="宋体" w:eastAsia="宋体" w:cs="宋体"/>
          <w:b/>
          <w:szCs w:val="21"/>
        </w:rPr>
        <w:t>（二十三）各类医疗鉴定，包括但不限于医疗事故鉴定、精神病鉴定、孕妇胎儿性别鉴定、验伤鉴定、亲子鉴定、遗传基因鉴定费用；</w:t>
      </w:r>
    </w:p>
    <w:p>
      <w:pPr>
        <w:adjustRightInd w:val="0"/>
        <w:snapToGrid w:val="0"/>
        <w:spacing w:line="360" w:lineRule="auto"/>
        <w:ind w:firstLine="422" w:firstLineChars="200"/>
        <w:rPr>
          <w:rFonts w:ascii="宋体" w:hAnsi="宋体" w:eastAsia="宋体" w:cs="宋体"/>
          <w:b/>
          <w:szCs w:val="21"/>
        </w:rPr>
      </w:pPr>
      <w:r>
        <w:rPr>
          <w:rFonts w:hint="eastAsia" w:ascii="宋体" w:hAnsi="宋体" w:eastAsia="宋体" w:cs="宋体"/>
          <w:b/>
          <w:szCs w:val="21"/>
        </w:rPr>
        <w:t>（二十四）被保险人存在精神和行为障碍（以世界卫生组织颁布的《疾病和有关健康问题的国际统计分类（ICD-10）》为准）；</w:t>
      </w:r>
    </w:p>
    <w:p>
      <w:pPr>
        <w:adjustRightInd w:val="0"/>
        <w:snapToGrid w:val="0"/>
        <w:spacing w:line="360" w:lineRule="auto"/>
        <w:ind w:firstLine="422" w:firstLineChars="200"/>
        <w:rPr>
          <w:rFonts w:ascii="宋体" w:hAnsi="宋体" w:eastAsia="宋体" w:cs="宋体"/>
          <w:b/>
          <w:szCs w:val="21"/>
        </w:rPr>
      </w:pPr>
      <w:r>
        <w:rPr>
          <w:rFonts w:hint="eastAsia" w:ascii="宋体" w:hAnsi="宋体" w:eastAsia="宋体" w:cs="宋体"/>
          <w:b/>
          <w:szCs w:val="21"/>
        </w:rPr>
        <w:t>（二十五）被保险人非因职业原因或器官移植原因</w:t>
      </w:r>
      <w:r>
        <w:rPr>
          <w:rFonts w:hint="eastAsia" w:ascii="宋体" w:hAnsi="宋体" w:eastAsia="宋体" w:cs="宋体"/>
          <w:b/>
          <w:bCs/>
          <w:szCs w:val="21"/>
        </w:rPr>
        <w:t>感</w:t>
      </w:r>
      <w:r>
        <w:rPr>
          <w:rFonts w:hint="eastAsia" w:ascii="宋体" w:hAnsi="宋体" w:eastAsia="宋体" w:cs="宋体"/>
          <w:b/>
          <w:szCs w:val="21"/>
        </w:rPr>
        <w:t>染艾滋病病毒或患艾滋病（见释义31）引起的治疗；</w:t>
      </w:r>
    </w:p>
    <w:p>
      <w:pPr>
        <w:adjustRightInd w:val="0"/>
        <w:snapToGrid w:val="0"/>
        <w:spacing w:line="360" w:lineRule="auto"/>
        <w:ind w:firstLine="422" w:firstLineChars="200"/>
        <w:rPr>
          <w:rFonts w:ascii="宋体" w:hAnsi="宋体" w:eastAsia="宋体" w:cs="宋体"/>
          <w:b/>
          <w:szCs w:val="21"/>
        </w:rPr>
      </w:pPr>
      <w:r>
        <w:rPr>
          <w:rFonts w:hint="eastAsia" w:ascii="宋体" w:hAnsi="宋体" w:eastAsia="宋体" w:cs="宋体"/>
          <w:b/>
          <w:szCs w:val="21"/>
        </w:rPr>
        <w:t>（二十六）被保险人患性病引起的医疗费用。</w:t>
      </w:r>
    </w:p>
    <w:p>
      <w:pPr>
        <w:numPr>
          <w:ilvl w:val="255"/>
          <w:numId w:val="0"/>
        </w:numPr>
        <w:adjustRightInd w:val="0"/>
        <w:snapToGrid w:val="0"/>
        <w:spacing w:line="360" w:lineRule="auto"/>
        <w:ind w:firstLine="422" w:firstLineChars="200"/>
        <w:rPr>
          <w:rFonts w:ascii="宋体" w:hAnsi="宋体" w:eastAsia="宋体" w:cs="宋体"/>
          <w:b/>
          <w:bCs/>
          <w:szCs w:val="21"/>
        </w:rPr>
      </w:pPr>
    </w:p>
    <w:p>
      <w:pPr>
        <w:pStyle w:val="13"/>
        <w:spacing w:line="360" w:lineRule="auto"/>
        <w:ind w:left="0" w:leftChars="0" w:firstLine="0" w:firstLineChars="0"/>
        <w:jc w:val="center"/>
        <w:rPr>
          <w:rFonts w:ascii="宋体" w:hAnsi="宋体" w:cs="宋体"/>
          <w:b/>
          <w:szCs w:val="21"/>
        </w:rPr>
      </w:pPr>
      <w:r>
        <w:rPr>
          <w:rFonts w:hint="eastAsia" w:ascii="宋体" w:hAnsi="宋体" w:cs="宋体"/>
          <w:b/>
          <w:szCs w:val="21"/>
        </w:rPr>
        <w:t>保险金额</w:t>
      </w:r>
    </w:p>
    <w:p>
      <w:pPr>
        <w:numPr>
          <w:ilvl w:val="255"/>
          <w:numId w:val="0"/>
        </w:numPr>
        <w:adjustRightInd w:val="0"/>
        <w:snapToGrid w:val="0"/>
        <w:spacing w:line="360" w:lineRule="auto"/>
        <w:ind w:firstLine="422" w:firstLineChars="200"/>
        <w:rPr>
          <w:rFonts w:ascii="宋体" w:hAnsi="宋体" w:eastAsia="宋体" w:cs="宋体"/>
          <w:szCs w:val="21"/>
        </w:rPr>
      </w:pPr>
      <w:r>
        <w:rPr>
          <w:rFonts w:hint="eastAsia" w:ascii="宋体" w:hAnsi="宋体" w:eastAsia="宋体" w:cs="宋体"/>
          <w:b/>
          <w:bCs/>
          <w:szCs w:val="21"/>
        </w:rPr>
        <w:t xml:space="preserve">第八条 </w:t>
      </w:r>
      <w:r>
        <w:rPr>
          <w:rFonts w:hint="eastAsia" w:ascii="宋体" w:hAnsi="宋体" w:eastAsia="宋体" w:cs="宋体"/>
          <w:szCs w:val="21"/>
        </w:rPr>
        <w:t>保险金额是保险人承担赔偿或者给付保险金责任的最高限额。年度累计保险金额是保险人在保单年度内承担赔偿或者给付保险金责任的累计最高限额。</w:t>
      </w:r>
    </w:p>
    <w:p>
      <w:pPr>
        <w:pStyle w:val="13"/>
        <w:spacing w:line="360" w:lineRule="auto"/>
        <w:ind w:left="0" w:leftChars="0"/>
        <w:rPr>
          <w:rFonts w:ascii="宋体" w:hAnsi="宋体" w:cs="宋体"/>
          <w:b/>
          <w:bCs/>
          <w:szCs w:val="21"/>
        </w:rPr>
      </w:pPr>
      <w:r>
        <w:rPr>
          <w:rFonts w:hint="eastAsia" w:ascii="宋体" w:hAnsi="宋体" w:cs="宋体"/>
          <w:szCs w:val="21"/>
        </w:rPr>
        <w:t>本保险合同的保险金额包括</w:t>
      </w:r>
      <w:r>
        <w:rPr>
          <w:rFonts w:hint="eastAsia" w:ascii="宋体" w:hAnsi="宋体" w:cs="宋体"/>
          <w:b/>
          <w:bCs/>
          <w:szCs w:val="21"/>
        </w:rPr>
        <w:t>“一般医疗保险金”、“恶性肿瘤医疗保险金”、“质子重离子医疗保险金”、“恶性肿瘤住院津贴”和“恶性肿瘤异地转诊公共交通费用保险金”。以上每项责任的保险金额和年度累计保险金额由投保人与保险人协商确定，并在保险单中载明。</w:t>
      </w:r>
    </w:p>
    <w:p>
      <w:pPr>
        <w:numPr>
          <w:ilvl w:val="255"/>
          <w:numId w:val="0"/>
        </w:numPr>
        <w:adjustRightInd w:val="0"/>
        <w:snapToGrid w:val="0"/>
        <w:spacing w:line="360" w:lineRule="auto"/>
        <w:ind w:firstLine="420" w:firstLineChars="200"/>
        <w:rPr>
          <w:rFonts w:ascii="宋体" w:hAnsi="宋体" w:eastAsia="宋体" w:cs="宋体"/>
          <w:szCs w:val="21"/>
        </w:rPr>
      </w:pPr>
    </w:p>
    <w:p>
      <w:pPr>
        <w:pStyle w:val="14"/>
        <w:spacing w:line="360" w:lineRule="auto"/>
        <w:ind w:left="0" w:leftChars="0" w:firstLine="0" w:firstLineChars="0"/>
        <w:jc w:val="center"/>
        <w:rPr>
          <w:rFonts w:ascii="宋体" w:hAnsi="宋体" w:cs="宋体"/>
          <w:szCs w:val="21"/>
        </w:rPr>
      </w:pPr>
      <w:r>
        <w:rPr>
          <w:rFonts w:hint="eastAsia" w:ascii="宋体" w:hAnsi="宋体" w:cs="宋体"/>
          <w:b/>
          <w:szCs w:val="21"/>
        </w:rPr>
        <w:t>保险期间</w:t>
      </w:r>
      <w:ins w:id="3" w:author="刘剑" w:date="2021-01-29T14:19:39Z">
        <w:r>
          <w:rPr>
            <w:rFonts w:hint="eastAsia" w:ascii="宋体" w:hAnsi="宋体" w:cs="宋体"/>
            <w:b/>
            <w:szCs w:val="21"/>
          </w:rPr>
          <w:t>及续保</w:t>
        </w:r>
      </w:ins>
    </w:p>
    <w:p>
      <w:pPr>
        <w:numPr>
          <w:ilvl w:val="255"/>
          <w:numId w:val="0"/>
        </w:numPr>
        <w:adjustRightInd w:val="0"/>
        <w:snapToGrid w:val="0"/>
        <w:spacing w:line="360" w:lineRule="auto"/>
        <w:ind w:firstLine="422" w:firstLineChars="200"/>
        <w:rPr>
          <w:ins w:id="4" w:author="刘剑" w:date="2021-01-29T14:19:39Z"/>
          <w:rFonts w:ascii="宋体" w:hAnsi="宋体" w:eastAsia="宋体" w:cs="宋体"/>
          <w:szCs w:val="21"/>
        </w:rPr>
      </w:pPr>
      <w:r>
        <w:rPr>
          <w:rFonts w:hint="eastAsia" w:ascii="宋体" w:hAnsi="宋体" w:eastAsia="宋体" w:cs="宋体"/>
          <w:b/>
          <w:bCs/>
          <w:szCs w:val="21"/>
        </w:rPr>
        <w:t>第九条</w:t>
      </w:r>
      <w:r>
        <w:rPr>
          <w:rFonts w:hint="eastAsia" w:ascii="宋体" w:hAnsi="宋体" w:eastAsia="宋体" w:cs="宋体"/>
          <w:szCs w:val="21"/>
        </w:rPr>
        <w:t xml:space="preserve"> </w:t>
      </w:r>
      <w:del w:id="5" w:author="刘剑" w:date="2021-01-29T14:19:39Z">
        <w:r>
          <w:rPr>
            <w:rFonts w:hint="eastAsia" w:ascii="宋体" w:hAnsi="宋体" w:eastAsia="宋体" w:cs="宋体"/>
            <w:b/>
            <w:bCs/>
            <w:szCs w:val="21"/>
            <w:highlight w:val="none"/>
          </w:rPr>
          <w:delText>本</w:delText>
        </w:r>
      </w:del>
      <w:ins w:id="6" w:author="刘剑" w:date="2021-01-29T14:19:39Z">
        <w:r>
          <w:rPr>
            <w:rFonts w:hint="eastAsia" w:ascii="宋体" w:hAnsi="宋体" w:eastAsia="宋体" w:cs="宋体"/>
            <w:szCs w:val="21"/>
          </w:rPr>
          <w:t>投保人应该按照本保险</w:t>
        </w:r>
      </w:ins>
      <w:r>
        <w:rPr>
          <w:rFonts w:hint="eastAsia" w:ascii="宋体" w:hAnsi="宋体" w:eastAsia="宋体" w:cs="宋体"/>
          <w:szCs w:val="21"/>
        </w:rPr>
        <w:t>合同</w:t>
      </w:r>
      <w:del w:id="7" w:author="刘剑" w:date="2021-01-29T14:19:39Z">
        <w:r>
          <w:rPr>
            <w:rFonts w:hint="eastAsia" w:ascii="宋体" w:hAnsi="宋体" w:eastAsia="宋体" w:cs="宋体"/>
            <w:b/>
            <w:bCs/>
            <w:szCs w:val="21"/>
            <w:highlight w:val="none"/>
          </w:rPr>
          <w:delText>为非</w:delText>
        </w:r>
      </w:del>
      <w:ins w:id="8" w:author="刘剑" w:date="2021-01-29T14:19:39Z">
        <w:r>
          <w:rPr>
            <w:rFonts w:hint="eastAsia" w:ascii="宋体" w:hAnsi="宋体" w:eastAsia="宋体" w:cs="宋体"/>
            <w:szCs w:val="21"/>
          </w:rPr>
          <w:t>约定向保险人交纳保险费。</w:t>
        </w:r>
      </w:ins>
    </w:p>
    <w:p>
      <w:pPr>
        <w:numPr>
          <w:ilvl w:val="255"/>
          <w:numId w:val="0"/>
        </w:numPr>
        <w:adjustRightInd w:val="0"/>
        <w:snapToGrid w:val="0"/>
        <w:spacing w:line="360" w:lineRule="auto"/>
        <w:ind w:firstLine="422" w:firstLineChars="200"/>
        <w:rPr>
          <w:ins w:id="9" w:author="刘剑" w:date="2021-01-29T14:19:39Z"/>
          <w:rFonts w:ascii="宋体" w:hAnsi="宋体" w:eastAsia="宋体" w:cs="宋体"/>
          <w:b/>
          <w:bCs/>
          <w:szCs w:val="21"/>
        </w:rPr>
      </w:pPr>
      <w:ins w:id="10" w:author="刘剑" w:date="2021-01-29T14:19:39Z">
        <w:r>
          <w:rPr>
            <w:rFonts w:hint="eastAsia" w:ascii="宋体" w:hAnsi="宋体" w:eastAsia="宋体" w:cs="宋体"/>
            <w:b/>
            <w:bCs/>
            <w:szCs w:val="21"/>
          </w:rPr>
          <w:t xml:space="preserve">若投保人选择一次性缴付保险费，投保人应当在本合同成立时一次性缴清保险费。保险费缴清前，本合同不生效，对保险费缴清前发生的保险事故，保险人不承担保险责任。 </w:t>
        </w:r>
      </w:ins>
    </w:p>
    <w:p>
      <w:pPr>
        <w:numPr>
          <w:ilvl w:val="255"/>
          <w:numId w:val="0"/>
        </w:numPr>
        <w:adjustRightInd w:val="0"/>
        <w:snapToGrid w:val="0"/>
        <w:spacing w:line="360" w:lineRule="auto"/>
        <w:ind w:firstLine="422" w:firstLineChars="200"/>
        <w:rPr>
          <w:ins w:id="11" w:author="刘剑" w:date="2021-01-29T14:19:39Z"/>
          <w:rFonts w:ascii="宋体" w:hAnsi="宋体" w:eastAsia="宋体" w:cs="宋体"/>
          <w:b/>
          <w:bCs/>
          <w:szCs w:val="21"/>
        </w:rPr>
      </w:pPr>
      <w:ins w:id="12" w:author="刘剑" w:date="2021-01-29T14:19:39Z">
        <w:r>
          <w:rPr>
            <w:rFonts w:hint="eastAsia" w:ascii="宋体" w:hAnsi="宋体" w:eastAsia="宋体" w:cs="宋体"/>
            <w:b/>
            <w:bCs/>
            <w:szCs w:val="21"/>
          </w:rPr>
          <w:t>经保险人同意，投保人可以选择分期缴付保险费。选择分期缴纳保险费的，在交纳首月保险费后，投保人应当在每个保险费约定支付日（见释义32）交纳其余各月对应期次的保险费。若投保人未按照保险合同约定的付款时间足额缴付当期保险费的，保险人允许投保人在约定缴费延长期21天内补交对应期次的保险费。如果被保险人在缴费延长期21天内发生保险事故，保险人仍按照合同约定赔偿保险金并按扣除应缴保险费。</w:t>
        </w:r>
      </w:ins>
    </w:p>
    <w:p>
      <w:pPr>
        <w:numPr>
          <w:ilvl w:val="255"/>
          <w:numId w:val="0"/>
        </w:numPr>
        <w:adjustRightInd w:val="0"/>
        <w:snapToGrid w:val="0"/>
        <w:spacing w:line="360" w:lineRule="auto"/>
        <w:ind w:firstLine="422" w:firstLineChars="200"/>
        <w:rPr>
          <w:ins w:id="13" w:author="刘剑" w:date="2021-01-29T14:19:39Z"/>
          <w:rFonts w:ascii="宋体" w:hAnsi="宋体" w:cs="宋体"/>
          <w:b/>
          <w:bCs/>
          <w:szCs w:val="21"/>
        </w:rPr>
      </w:pPr>
      <w:ins w:id="14" w:author="刘剑" w:date="2021-01-29T14:19:39Z">
        <w:r>
          <w:rPr>
            <w:rFonts w:hint="eastAsia" w:ascii="宋体" w:hAnsi="宋体" w:eastAsia="宋体" w:cs="宋体"/>
            <w:b/>
            <w:bCs/>
            <w:szCs w:val="21"/>
          </w:rPr>
          <w:t>若投保人未按照保险合同约</w:t>
        </w:r>
      </w:ins>
      <w:ins w:id="15" w:author="刘剑" w:date="2021-01-29T14:19:39Z">
        <w:r>
          <w:rPr>
            <w:rFonts w:hint="eastAsia" w:ascii="宋体" w:hAnsi="宋体" w:cs="宋体"/>
            <w:b/>
            <w:bCs/>
            <w:szCs w:val="21"/>
          </w:rPr>
          <w:t>定的付款时间足额缴付当期保费，且在21天缴费延长期内仍未足额补交当期保险费的，从应付之日起发生保险责任范围内的事故的，保险人不承担赔偿责任。保险期间终止在上一缴费周期，对于保险期间终止后发生的保险事故，保险人不承担保险责任。</w:t>
        </w:r>
      </w:ins>
    </w:p>
    <w:p>
      <w:pPr>
        <w:numPr>
          <w:ilvl w:val="255"/>
          <w:numId w:val="0"/>
        </w:numPr>
        <w:adjustRightInd w:val="0"/>
        <w:snapToGrid w:val="0"/>
        <w:spacing w:line="360" w:lineRule="auto"/>
        <w:ind w:firstLine="420" w:firstLineChars="200"/>
        <w:rPr>
          <w:ins w:id="16" w:author="刘剑" w:date="2021-01-29T14:19:39Z"/>
          <w:rFonts w:ascii="宋体" w:hAnsi="宋体" w:cs="宋体"/>
          <w:b/>
          <w:bCs/>
          <w:szCs w:val="21"/>
        </w:rPr>
      </w:pPr>
      <w:ins w:id="17" w:author="刘剑" w:date="2021-01-29T14:19:39Z">
        <w:r>
          <w:rPr>
            <w:rFonts w:hint="eastAsia" w:ascii="宋体" w:hAnsi="宋体" w:cs="宋体"/>
            <w:b/>
            <w:bCs/>
            <w:szCs w:val="21"/>
          </w:rPr>
          <w:t>第十条</w:t>
        </w:r>
      </w:ins>
      <w:ins w:id="18" w:author="刘剑" w:date="2021-01-29T14:19:39Z">
        <w:r>
          <w:rPr>
            <w:rFonts w:ascii="宋体" w:hAnsi="宋体" w:cs="宋体"/>
            <w:b/>
            <w:bCs/>
            <w:szCs w:val="21"/>
          </w:rPr>
          <w:t xml:space="preserve"> 本产品为不</w:t>
        </w:r>
      </w:ins>
      <w:r>
        <w:rPr>
          <w:rFonts w:ascii="宋体" w:hAnsi="宋体" w:cs="宋体"/>
          <w:b/>
          <w:bCs/>
          <w:szCs w:val="21"/>
        </w:rPr>
        <w:t>保证续保</w:t>
      </w:r>
      <w:del w:id="19" w:author="刘剑" w:date="2021-01-29T14:19:39Z">
        <w:r>
          <w:rPr>
            <w:rFonts w:hint="eastAsia" w:ascii="宋体" w:hAnsi="宋体" w:eastAsia="宋体" w:cs="宋体"/>
            <w:b/>
            <w:bCs/>
            <w:szCs w:val="21"/>
            <w:highlight w:val="none"/>
          </w:rPr>
          <w:delText>合同。</w:delText>
        </w:r>
      </w:del>
      <w:ins w:id="20" w:author="刘剑" w:date="2021-01-29T14:19:39Z">
        <w:r>
          <w:rPr>
            <w:rFonts w:ascii="宋体" w:hAnsi="宋体" w:cs="宋体"/>
            <w:b/>
            <w:bCs/>
            <w:szCs w:val="21"/>
          </w:rPr>
          <w:t>产品。本</w:t>
        </w:r>
      </w:ins>
      <w:r>
        <w:rPr>
          <w:rFonts w:ascii="宋体" w:hAnsi="宋体" w:cs="宋体"/>
          <w:b/>
          <w:bCs/>
          <w:szCs w:val="21"/>
        </w:rPr>
        <w:t>产品保险期间为一年（或不超过一年）。保险期间届满，投保人需要重新向保险公司申请投保本产品</w:t>
      </w:r>
      <w:ins w:id="21" w:author="刘剑" w:date="2021-01-29T14:19:39Z">
        <w:r>
          <w:rPr>
            <w:rFonts w:ascii="宋体" w:hAnsi="宋体" w:cs="宋体"/>
            <w:b/>
            <w:bCs/>
            <w:szCs w:val="21"/>
          </w:rPr>
          <w:t>，并经保险人同意</w:t>
        </w:r>
      </w:ins>
      <w:r>
        <w:rPr>
          <w:rFonts w:ascii="宋体" w:hAnsi="宋体" w:cs="宋体"/>
          <w:b/>
          <w:bCs/>
          <w:szCs w:val="21"/>
        </w:rPr>
        <w:t>，交纳保险费，</w:t>
      </w:r>
      <w:del w:id="22" w:author="刘剑" w:date="2021-01-29T14:19:39Z">
        <w:r>
          <w:rPr>
            <w:rFonts w:hint="eastAsia" w:ascii="宋体" w:hAnsi="宋体" w:eastAsia="宋体" w:cs="宋体"/>
            <w:b/>
            <w:bCs/>
            <w:highlight w:val="none"/>
          </w:rPr>
          <w:delText>并</w:delText>
        </w:r>
      </w:del>
      <w:r>
        <w:rPr>
          <w:rFonts w:ascii="宋体" w:hAnsi="宋体" w:cs="宋体"/>
          <w:b/>
          <w:bCs/>
          <w:szCs w:val="21"/>
        </w:rPr>
        <w:t>获得新的保险合同。</w:t>
      </w:r>
      <w:ins w:id="23" w:author="刘剑" w:date="2021-01-29T14:19:39Z">
        <w:r>
          <w:rPr>
            <w:rFonts w:ascii="宋体" w:hAnsi="宋体" w:cs="宋体"/>
            <w:b/>
            <w:bCs/>
            <w:szCs w:val="21"/>
          </w:rPr>
          <w:t xml:space="preserve">如果投保人未按照约定重新向保险公司申请投保本产品并交纳保险费，或保险人审核不同意重新投保的，则本保险合同在保险期间届满时终止。 </w:t>
        </w:r>
      </w:ins>
    </w:p>
    <w:p>
      <w:pPr>
        <w:numPr>
          <w:ilvl w:val="255"/>
          <w:numId w:val="0"/>
        </w:numPr>
        <w:adjustRightInd w:val="0"/>
        <w:snapToGrid w:val="0"/>
        <w:spacing w:line="360" w:lineRule="auto"/>
        <w:ind w:firstLine="420" w:firstLineChars="200"/>
        <w:rPr>
          <w:ins w:id="24" w:author="刘剑" w:date="2021-01-29T14:19:39Z"/>
          <w:rFonts w:ascii="宋体" w:hAnsi="宋体" w:cs="宋体"/>
          <w:b/>
          <w:bCs/>
          <w:szCs w:val="21"/>
        </w:rPr>
      </w:pPr>
      <w:ins w:id="25" w:author="刘剑" w:date="2021-01-29T14:19:39Z">
        <w:r>
          <w:rPr>
            <w:rFonts w:hint="eastAsia" w:ascii="宋体" w:hAnsi="宋体" w:cs="宋体"/>
            <w:b/>
            <w:bCs/>
            <w:szCs w:val="21"/>
          </w:rPr>
          <w:t>当发生下列情形之一的，本保险合同不再接受被保险人重新投保：</w:t>
        </w:r>
      </w:ins>
    </w:p>
    <w:p>
      <w:pPr>
        <w:numPr>
          <w:ilvl w:val="255"/>
          <w:numId w:val="0"/>
        </w:numPr>
        <w:adjustRightInd w:val="0"/>
        <w:snapToGrid w:val="0"/>
        <w:spacing w:line="360" w:lineRule="auto"/>
        <w:ind w:firstLine="420" w:firstLineChars="200"/>
        <w:rPr>
          <w:ins w:id="26" w:author="刘剑" w:date="2021-01-29T14:19:39Z"/>
          <w:rFonts w:ascii="宋体" w:hAnsi="宋体" w:cs="宋体"/>
          <w:b/>
          <w:bCs/>
          <w:szCs w:val="21"/>
        </w:rPr>
      </w:pPr>
      <w:ins w:id="27" w:author="刘剑" w:date="2021-01-29T14:19:39Z">
        <w:r>
          <w:rPr>
            <w:rFonts w:hint="eastAsia" w:ascii="宋体" w:hAnsi="宋体" w:cs="宋体"/>
            <w:b/>
            <w:bCs/>
            <w:szCs w:val="21"/>
          </w:rPr>
          <w:t>（一）被保险人申请重新投保时年龄超过</w:t>
        </w:r>
      </w:ins>
      <w:ins w:id="28" w:author="刘剑" w:date="2021-01-29T14:19:39Z">
        <w:r>
          <w:rPr>
            <w:rFonts w:ascii="宋体" w:hAnsi="宋体" w:cs="宋体"/>
            <w:b/>
            <w:bCs/>
            <w:szCs w:val="21"/>
          </w:rPr>
          <w:t>100周岁；</w:t>
        </w:r>
      </w:ins>
    </w:p>
    <w:p>
      <w:pPr>
        <w:numPr>
          <w:ilvl w:val="255"/>
          <w:numId w:val="0"/>
        </w:numPr>
        <w:adjustRightInd w:val="0"/>
        <w:snapToGrid w:val="0"/>
        <w:spacing w:line="360" w:lineRule="auto"/>
        <w:ind w:firstLine="420" w:firstLineChars="200"/>
        <w:rPr>
          <w:rFonts w:ascii="宋体" w:hAnsi="宋体" w:cs="宋体"/>
          <w:b/>
          <w:bCs/>
          <w:szCs w:val="21"/>
        </w:rPr>
      </w:pPr>
      <w:ins w:id="29" w:author="刘剑" w:date="2021-01-29T14:19:39Z">
        <w:r>
          <w:rPr>
            <w:rFonts w:hint="eastAsia" w:ascii="宋体" w:hAnsi="宋体" w:cs="宋体"/>
            <w:b/>
            <w:bCs/>
            <w:szCs w:val="21"/>
          </w:rPr>
          <w:t>（二）被保险人身故；</w:t>
        </w:r>
      </w:ins>
    </w:p>
    <w:p>
      <w:pPr>
        <w:numPr>
          <w:ilvl w:val="255"/>
          <w:numId w:val="0"/>
        </w:numPr>
        <w:adjustRightInd w:val="0"/>
        <w:snapToGrid w:val="0"/>
        <w:spacing w:line="360" w:lineRule="auto"/>
        <w:ind w:firstLine="420" w:firstLineChars="200"/>
        <w:rPr>
          <w:ins w:id="30" w:author="刘剑" w:date="2021-01-29T14:19:39Z"/>
          <w:rFonts w:ascii="宋体" w:hAnsi="宋体" w:cs="宋体"/>
          <w:b/>
          <w:bCs/>
          <w:szCs w:val="21"/>
        </w:rPr>
      </w:pPr>
      <w:ins w:id="31" w:author="刘剑" w:date="2021-01-29T14:19:39Z">
        <w:r>
          <w:rPr>
            <w:rFonts w:hint="eastAsia" w:ascii="宋体" w:hAnsi="宋体" w:cs="宋体"/>
            <w:b/>
            <w:bCs/>
            <w:szCs w:val="21"/>
          </w:rPr>
          <w:t>（三）本合同在投保人申请重新投保时已因其他条款所列情况而导致效力终止；</w:t>
        </w:r>
      </w:ins>
    </w:p>
    <w:p>
      <w:pPr>
        <w:numPr>
          <w:ilvl w:val="255"/>
          <w:numId w:val="0"/>
        </w:numPr>
        <w:adjustRightInd w:val="0"/>
        <w:snapToGrid w:val="0"/>
        <w:spacing w:line="360" w:lineRule="auto"/>
        <w:ind w:firstLine="420" w:firstLineChars="200"/>
        <w:rPr>
          <w:ins w:id="32" w:author="刘剑" w:date="2021-01-29T14:19:39Z"/>
          <w:rFonts w:ascii="宋体" w:hAnsi="宋体" w:cs="宋体"/>
          <w:b/>
          <w:bCs/>
          <w:szCs w:val="21"/>
        </w:rPr>
      </w:pPr>
      <w:ins w:id="33" w:author="刘剑" w:date="2021-01-29T14:19:39Z">
        <w:r>
          <w:rPr>
            <w:rFonts w:hint="eastAsia" w:ascii="宋体" w:hAnsi="宋体" w:cs="宋体"/>
            <w:b/>
            <w:bCs/>
            <w:szCs w:val="21"/>
          </w:rPr>
          <w:t>（四）投保人不如实告知、欺诈等不符合重新投保条件的情形。</w:t>
        </w:r>
      </w:ins>
    </w:p>
    <w:p>
      <w:pPr>
        <w:numPr>
          <w:ilvl w:val="255"/>
          <w:numId w:val="0"/>
        </w:numPr>
        <w:adjustRightInd w:val="0"/>
        <w:snapToGrid w:val="0"/>
        <w:spacing w:line="360" w:lineRule="auto"/>
        <w:ind w:firstLine="420" w:firstLineChars="200"/>
        <w:rPr>
          <w:ins w:id="34" w:author="刘剑" w:date="2021-01-29T14:19:39Z"/>
          <w:rFonts w:ascii="宋体" w:hAnsi="宋体" w:cs="宋体"/>
          <w:b/>
          <w:bCs/>
          <w:szCs w:val="21"/>
        </w:rPr>
      </w:pPr>
      <w:ins w:id="35" w:author="刘剑" w:date="2021-01-29T14:19:39Z">
        <w:r>
          <w:rPr>
            <w:rFonts w:hint="eastAsia" w:ascii="宋体" w:hAnsi="宋体" w:cs="宋体"/>
            <w:b/>
            <w:bCs/>
            <w:szCs w:val="21"/>
          </w:rPr>
          <w:t>（五）本产品统一停售，保险人不再接受投保人重新投保本保险合同。</w:t>
        </w:r>
      </w:ins>
    </w:p>
    <w:p>
      <w:pPr>
        <w:numPr>
          <w:ilvl w:val="255"/>
          <w:numId w:val="0"/>
        </w:numPr>
        <w:adjustRightInd w:val="0"/>
        <w:snapToGrid w:val="0"/>
        <w:spacing w:line="360" w:lineRule="auto"/>
        <w:ind w:firstLine="420" w:firstLineChars="200"/>
        <w:rPr>
          <w:rFonts w:ascii="宋体" w:hAnsi="宋体" w:cs="宋体"/>
          <w:b/>
          <w:bCs/>
          <w:szCs w:val="21"/>
        </w:rPr>
      </w:pPr>
      <w:ins w:id="36" w:author="刘剑" w:date="2021-01-29T14:19:39Z">
        <w:r>
          <w:rPr>
            <w:rFonts w:hint="eastAsia" w:ascii="宋体" w:hAnsi="宋体" w:cs="宋体"/>
            <w:b/>
            <w:bCs/>
            <w:szCs w:val="21"/>
          </w:rPr>
          <w:t>若保险人不再接受被保险人重新投保，会在本合同保险期间届满之前通知投保人。保险人停售保险产品的，会在产品停售前</w:t>
        </w:r>
      </w:ins>
      <w:ins w:id="37" w:author="刘剑" w:date="2021-01-29T14:19:39Z">
        <w:r>
          <w:rPr>
            <w:rFonts w:ascii="宋体" w:hAnsi="宋体" w:cs="宋体"/>
            <w:b/>
            <w:bCs/>
            <w:szCs w:val="21"/>
          </w:rPr>
          <w:t>30日披露相关信息，并以合理方式通知有效保单的投保人。</w:t>
        </w:r>
      </w:ins>
    </w:p>
    <w:p>
      <w:pPr>
        <w:pStyle w:val="13"/>
        <w:spacing w:line="360" w:lineRule="auto"/>
        <w:ind w:left="0" w:leftChars="0" w:firstLine="0" w:firstLineChars="0"/>
        <w:jc w:val="center"/>
        <w:rPr>
          <w:rFonts w:ascii="宋体" w:hAnsi="宋体" w:cs="宋体"/>
          <w:b/>
          <w:szCs w:val="21"/>
        </w:rPr>
      </w:pPr>
      <w:r>
        <w:rPr>
          <w:rFonts w:hint="eastAsia" w:ascii="宋体" w:hAnsi="宋体" w:cs="宋体"/>
          <w:b/>
          <w:szCs w:val="21"/>
        </w:rPr>
        <w:t>保险费率调整</w:t>
      </w:r>
    </w:p>
    <w:p>
      <w:pPr>
        <w:numPr>
          <w:ilvl w:val="255"/>
          <w:numId w:val="0"/>
        </w:numPr>
        <w:adjustRightInd w:val="0"/>
        <w:snapToGrid w:val="0"/>
        <w:spacing w:line="360" w:lineRule="auto"/>
        <w:ind w:firstLine="422" w:firstLineChars="200"/>
        <w:rPr>
          <w:rFonts w:ascii="宋体" w:hAnsi="宋体" w:eastAsia="宋体" w:cs="宋体"/>
          <w:szCs w:val="21"/>
        </w:rPr>
      </w:pPr>
      <w:del w:id="38" w:author="刘剑" w:date="2021-01-29T14:19:39Z">
        <w:r>
          <w:rPr>
            <w:rFonts w:hint="eastAsia" w:ascii="宋体" w:hAnsi="宋体" w:eastAsia="宋体" w:cs="宋体"/>
            <w:b/>
            <w:bCs/>
            <w:szCs w:val="21"/>
            <w:highlight w:val="none"/>
          </w:rPr>
          <w:delText>第十</w:delText>
        </w:r>
      </w:del>
      <w:ins w:id="39" w:author="刘剑" w:date="2021-01-29T14:19:39Z">
        <w:r>
          <w:rPr>
            <w:rFonts w:hint="eastAsia" w:ascii="宋体" w:hAnsi="宋体" w:eastAsia="宋体" w:cs="宋体"/>
            <w:b/>
            <w:bCs/>
            <w:szCs w:val="21"/>
          </w:rPr>
          <w:t>第十一</w:t>
        </w:r>
      </w:ins>
      <w:r>
        <w:rPr>
          <w:rFonts w:hint="eastAsia" w:ascii="宋体" w:hAnsi="宋体" w:eastAsia="宋体" w:cs="宋体"/>
          <w:b/>
          <w:bCs/>
          <w:szCs w:val="21"/>
        </w:rPr>
        <w:t>条 本合同的保险费会随着被保险人的年龄增长而改变。同时，保险人每年都会检视保险费率，使其反映保险人的整体理赔经验和医疗通胀等在内的一系列因素。保险人将根据本合同计算费率所依据的计算基础与实际情况的偏差程度，决定保险费率是否调整及调整幅度。本保险的费率调整针对所有被保险人或同一投保年龄段、同一投保区域等某一类人群的所有被保险人。保险人进行保险费率调整后，投保人申请重新投保本产品时须按照调整后的保险费率支付保险费。若投保人不同意费率调整的，保险期间届满，保险人不再与投保人签订保险合同。</w:t>
      </w:r>
    </w:p>
    <w:p>
      <w:pPr>
        <w:numPr>
          <w:ilvl w:val="255"/>
          <w:numId w:val="0"/>
        </w:numPr>
        <w:adjustRightInd w:val="0"/>
        <w:snapToGrid w:val="0"/>
        <w:spacing w:line="360" w:lineRule="auto"/>
        <w:ind w:firstLine="422" w:firstLineChars="200"/>
        <w:rPr>
          <w:rFonts w:ascii="宋体" w:hAnsi="宋体" w:eastAsia="宋体" w:cs="宋体"/>
          <w:b/>
          <w:bCs/>
          <w:szCs w:val="21"/>
        </w:rPr>
      </w:pPr>
      <w:r>
        <w:rPr>
          <w:rFonts w:hint="eastAsia" w:ascii="宋体" w:hAnsi="宋体" w:eastAsia="宋体" w:cs="宋体"/>
          <w:b/>
          <w:bCs/>
          <w:szCs w:val="21"/>
        </w:rPr>
        <w:t>当发生下列情形之一的，保险人不再接受投保人的投保申请：</w:t>
      </w:r>
    </w:p>
    <w:p>
      <w:pPr>
        <w:numPr>
          <w:ilvl w:val="255"/>
          <w:numId w:val="0"/>
        </w:numPr>
        <w:adjustRightInd w:val="0"/>
        <w:snapToGrid w:val="0"/>
        <w:spacing w:line="360" w:lineRule="auto"/>
        <w:ind w:firstLine="420"/>
        <w:rPr>
          <w:rFonts w:ascii="宋体" w:hAnsi="宋体" w:eastAsia="宋体" w:cs="宋体"/>
          <w:b/>
          <w:bCs/>
          <w:szCs w:val="21"/>
        </w:rPr>
      </w:pPr>
      <w:r>
        <w:rPr>
          <w:rFonts w:hint="eastAsia" w:ascii="宋体" w:hAnsi="宋体" w:eastAsia="宋体" w:cs="宋体"/>
          <w:b/>
          <w:bCs/>
          <w:szCs w:val="21"/>
        </w:rPr>
        <w:t>（一）保险期间届满，投保人申请重新投保本产品时被保险人的年龄超过100周岁；</w:t>
      </w:r>
    </w:p>
    <w:p>
      <w:pPr>
        <w:numPr>
          <w:ilvl w:val="255"/>
          <w:numId w:val="0"/>
        </w:numPr>
        <w:adjustRightInd w:val="0"/>
        <w:snapToGrid w:val="0"/>
        <w:spacing w:line="360" w:lineRule="auto"/>
        <w:ind w:firstLine="420"/>
        <w:rPr>
          <w:rFonts w:ascii="宋体" w:hAnsi="宋体" w:eastAsia="宋体" w:cs="宋体"/>
          <w:b/>
          <w:bCs/>
          <w:szCs w:val="21"/>
        </w:rPr>
      </w:pPr>
      <w:r>
        <w:rPr>
          <w:rFonts w:hint="eastAsia" w:ascii="宋体" w:hAnsi="宋体" w:eastAsia="宋体" w:cs="宋体"/>
          <w:b/>
          <w:bCs/>
          <w:szCs w:val="21"/>
        </w:rPr>
        <w:t>（二）被保险人身故；</w:t>
      </w:r>
    </w:p>
    <w:p>
      <w:pPr>
        <w:numPr>
          <w:ilvl w:val="255"/>
          <w:numId w:val="0"/>
        </w:numPr>
        <w:adjustRightInd w:val="0"/>
        <w:snapToGrid w:val="0"/>
        <w:spacing w:line="360" w:lineRule="auto"/>
        <w:ind w:firstLine="420"/>
        <w:rPr>
          <w:rFonts w:ascii="宋体" w:hAnsi="宋体" w:eastAsia="宋体" w:cs="宋体"/>
          <w:b/>
          <w:bCs/>
          <w:szCs w:val="21"/>
        </w:rPr>
      </w:pPr>
      <w:r>
        <w:rPr>
          <w:rFonts w:hint="eastAsia" w:ascii="宋体" w:hAnsi="宋体" w:eastAsia="宋体" w:cs="宋体"/>
          <w:b/>
          <w:bCs/>
          <w:szCs w:val="21"/>
        </w:rPr>
        <w:t>（三）本产品在重新申请投保时已因条款所列的其他情况而导致效力终止；</w:t>
      </w:r>
    </w:p>
    <w:p>
      <w:pPr>
        <w:numPr>
          <w:ilvl w:val="255"/>
          <w:numId w:val="0"/>
        </w:numPr>
        <w:adjustRightInd w:val="0"/>
        <w:snapToGrid w:val="0"/>
        <w:spacing w:line="360" w:lineRule="auto"/>
        <w:ind w:firstLine="420"/>
        <w:rPr>
          <w:rFonts w:ascii="宋体" w:hAnsi="宋体" w:eastAsia="宋体" w:cs="宋体"/>
          <w:b/>
          <w:bCs/>
          <w:szCs w:val="21"/>
        </w:rPr>
      </w:pPr>
      <w:r>
        <w:rPr>
          <w:rFonts w:hint="eastAsia" w:ascii="宋体" w:hAnsi="宋体" w:eastAsia="宋体" w:cs="宋体"/>
          <w:b/>
          <w:bCs/>
          <w:szCs w:val="21"/>
        </w:rPr>
        <w:t>（四）不如实告知、欺诈等不符合投保条件的情形。</w:t>
      </w:r>
    </w:p>
    <w:p>
      <w:pPr>
        <w:numPr>
          <w:ilvl w:val="255"/>
          <w:numId w:val="0"/>
        </w:numPr>
        <w:adjustRightInd w:val="0"/>
        <w:snapToGrid w:val="0"/>
        <w:spacing w:line="360" w:lineRule="auto"/>
        <w:ind w:firstLine="422" w:firstLineChars="200"/>
        <w:rPr>
          <w:rFonts w:ascii="宋体" w:hAnsi="宋体" w:eastAsia="宋体" w:cs="宋体"/>
          <w:szCs w:val="21"/>
        </w:rPr>
      </w:pPr>
      <w:r>
        <w:rPr>
          <w:rFonts w:hint="eastAsia" w:ascii="宋体" w:hAnsi="宋体" w:eastAsia="宋体" w:cs="宋体"/>
          <w:b/>
          <w:bCs/>
          <w:szCs w:val="21"/>
        </w:rPr>
        <w:t>（五）本产品统一停售，保险人不再接受投保人重新投保本保险合同的申请。</w:t>
      </w:r>
    </w:p>
    <w:p>
      <w:pPr>
        <w:pStyle w:val="14"/>
        <w:spacing w:line="360" w:lineRule="auto"/>
        <w:ind w:left="0" w:leftChars="0" w:firstLine="0" w:firstLineChars="0"/>
        <w:jc w:val="center"/>
        <w:rPr>
          <w:rFonts w:ascii="宋体" w:hAnsi="宋体" w:cs="宋体"/>
          <w:b/>
          <w:szCs w:val="21"/>
        </w:rPr>
      </w:pPr>
      <w:bookmarkStart w:id="15" w:name="_Hlk27830298"/>
    </w:p>
    <w:p>
      <w:pPr>
        <w:pStyle w:val="14"/>
        <w:spacing w:line="360" w:lineRule="auto"/>
        <w:ind w:left="0" w:leftChars="0" w:firstLine="0" w:firstLineChars="0"/>
        <w:jc w:val="center"/>
        <w:rPr>
          <w:rFonts w:ascii="宋体" w:hAnsi="宋体" w:cs="宋体"/>
          <w:szCs w:val="21"/>
        </w:rPr>
      </w:pPr>
      <w:r>
        <w:rPr>
          <w:rFonts w:hint="eastAsia" w:ascii="宋体" w:hAnsi="宋体" w:cs="宋体"/>
          <w:b/>
          <w:szCs w:val="21"/>
        </w:rPr>
        <w:t>保险人义务</w:t>
      </w:r>
    </w:p>
    <w:p>
      <w:pPr>
        <w:numPr>
          <w:ilvl w:val="255"/>
          <w:numId w:val="0"/>
        </w:numPr>
        <w:adjustRightInd w:val="0"/>
        <w:snapToGrid w:val="0"/>
        <w:spacing w:line="360" w:lineRule="auto"/>
        <w:ind w:firstLine="422" w:firstLineChars="200"/>
        <w:rPr>
          <w:rFonts w:ascii="宋体" w:hAnsi="宋体" w:eastAsia="宋体" w:cs="宋体"/>
          <w:b/>
          <w:szCs w:val="21"/>
        </w:rPr>
      </w:pPr>
      <w:del w:id="40" w:author="刘剑" w:date="2021-01-29T14:19:39Z">
        <w:r>
          <w:rPr>
            <w:rFonts w:hint="eastAsia" w:ascii="宋体" w:hAnsi="宋体" w:eastAsia="宋体" w:cs="宋体"/>
            <w:b/>
            <w:bCs/>
            <w:szCs w:val="21"/>
            <w:highlight w:val="none"/>
          </w:rPr>
          <w:delText>第十一</w:delText>
        </w:r>
      </w:del>
      <w:ins w:id="41" w:author="刘剑" w:date="2021-01-29T14:19:39Z">
        <w:r>
          <w:rPr>
            <w:rFonts w:hint="eastAsia" w:ascii="宋体" w:hAnsi="宋体" w:eastAsia="宋体" w:cs="宋体"/>
            <w:b/>
            <w:bCs/>
            <w:szCs w:val="21"/>
          </w:rPr>
          <w:t>第十二</w:t>
        </w:r>
      </w:ins>
      <w:r>
        <w:rPr>
          <w:rFonts w:hint="eastAsia" w:ascii="宋体" w:hAnsi="宋体" w:eastAsia="宋体" w:cs="宋体"/>
          <w:b/>
          <w:bCs/>
          <w:szCs w:val="21"/>
        </w:rPr>
        <w:t xml:space="preserve">条 </w:t>
      </w:r>
      <w:r>
        <w:rPr>
          <w:rFonts w:hint="eastAsia" w:ascii="宋体" w:hAnsi="宋体" w:eastAsia="宋体" w:cs="宋体"/>
          <w:szCs w:val="21"/>
        </w:rPr>
        <w:t>订立保险合同时，采用保险人提供的格式条款的，保险人向投保人提供的投保单应当附格式条款，保险人应当向投保人说明保险合同的内容。对保险合同中免除保险人责任的条款，保险人在订立合同时应当在投保单、保险单或者其他保险凭证上作出足以引起投保人注意的提示，并对该条款的内容以书面或者口头形式向投保人作出明确说明；未作提示或者明确说明的，该条款不产生效力。</w:t>
      </w:r>
    </w:p>
    <w:p>
      <w:pPr>
        <w:numPr>
          <w:ilvl w:val="255"/>
          <w:numId w:val="0"/>
        </w:numPr>
        <w:adjustRightInd w:val="0"/>
        <w:snapToGrid w:val="0"/>
        <w:spacing w:line="360" w:lineRule="auto"/>
        <w:ind w:firstLine="422" w:firstLineChars="200"/>
        <w:rPr>
          <w:rFonts w:ascii="宋体" w:hAnsi="宋体" w:eastAsia="宋体" w:cs="宋体"/>
          <w:szCs w:val="21"/>
        </w:rPr>
      </w:pPr>
      <w:del w:id="42" w:author="刘剑" w:date="2021-01-29T14:19:39Z">
        <w:r>
          <w:rPr>
            <w:rFonts w:hint="eastAsia" w:ascii="宋体" w:hAnsi="宋体" w:eastAsia="宋体" w:cs="宋体"/>
            <w:b/>
            <w:bCs/>
            <w:szCs w:val="21"/>
            <w:highlight w:val="none"/>
          </w:rPr>
          <w:delText>第十二</w:delText>
        </w:r>
      </w:del>
      <w:ins w:id="43" w:author="刘剑" w:date="2021-01-29T14:19:39Z">
        <w:r>
          <w:rPr>
            <w:rFonts w:hint="eastAsia" w:ascii="宋体" w:hAnsi="宋体" w:eastAsia="宋体" w:cs="宋体"/>
            <w:b/>
            <w:bCs/>
            <w:szCs w:val="21"/>
          </w:rPr>
          <w:t>第十三</w:t>
        </w:r>
      </w:ins>
      <w:r>
        <w:rPr>
          <w:rFonts w:hint="eastAsia" w:ascii="宋体" w:hAnsi="宋体" w:eastAsia="宋体" w:cs="宋体"/>
          <w:b/>
          <w:bCs/>
          <w:szCs w:val="21"/>
        </w:rPr>
        <w:t xml:space="preserve">条 </w:t>
      </w:r>
      <w:r>
        <w:rPr>
          <w:rFonts w:hint="eastAsia" w:ascii="宋体" w:hAnsi="宋体" w:eastAsia="宋体" w:cs="宋体"/>
          <w:szCs w:val="21"/>
        </w:rPr>
        <w:t>本保险合同成立后，保险人应当及时向投保人签发保险单或其他保险凭证。</w:t>
      </w:r>
    </w:p>
    <w:p>
      <w:pPr>
        <w:numPr>
          <w:ilvl w:val="255"/>
          <w:numId w:val="0"/>
        </w:numPr>
        <w:adjustRightInd w:val="0"/>
        <w:snapToGrid w:val="0"/>
        <w:spacing w:line="360" w:lineRule="auto"/>
        <w:ind w:firstLine="422" w:firstLineChars="200"/>
        <w:rPr>
          <w:rFonts w:ascii="宋体" w:hAnsi="宋体" w:eastAsia="宋体" w:cs="宋体"/>
          <w:szCs w:val="21"/>
        </w:rPr>
      </w:pPr>
      <w:del w:id="44" w:author="刘剑" w:date="2021-01-29T14:19:39Z">
        <w:r>
          <w:rPr>
            <w:rFonts w:hint="eastAsia" w:ascii="宋体" w:hAnsi="宋体" w:eastAsia="宋体" w:cs="宋体"/>
            <w:b/>
            <w:bCs/>
            <w:szCs w:val="21"/>
            <w:highlight w:val="none"/>
          </w:rPr>
          <w:delText>第十三</w:delText>
        </w:r>
      </w:del>
      <w:ins w:id="45" w:author="刘剑" w:date="2021-01-29T14:19:39Z">
        <w:r>
          <w:rPr>
            <w:rFonts w:hint="eastAsia" w:ascii="宋体" w:hAnsi="宋体" w:eastAsia="宋体" w:cs="宋体"/>
            <w:b/>
            <w:bCs/>
            <w:szCs w:val="21"/>
          </w:rPr>
          <w:t>第十四</w:t>
        </w:r>
      </w:ins>
      <w:r>
        <w:rPr>
          <w:rFonts w:hint="eastAsia" w:ascii="宋体" w:hAnsi="宋体" w:eastAsia="宋体" w:cs="宋体"/>
          <w:b/>
          <w:bCs/>
          <w:szCs w:val="21"/>
        </w:rPr>
        <w:t xml:space="preserve">条 </w:t>
      </w:r>
      <w:r>
        <w:rPr>
          <w:rFonts w:hint="eastAsia" w:ascii="宋体" w:hAnsi="宋体" w:eastAsia="宋体" w:cs="宋体"/>
          <w:szCs w:val="21"/>
        </w:rPr>
        <w:t>保险人依据</w:t>
      </w:r>
      <w:del w:id="46" w:author="刘剑" w:date="2021-01-29T14:19:39Z">
        <w:r>
          <w:rPr>
            <w:rFonts w:hint="eastAsia" w:ascii="宋体" w:hAnsi="宋体" w:eastAsia="宋体" w:cs="宋体"/>
            <w:szCs w:val="21"/>
            <w:highlight w:val="none"/>
          </w:rPr>
          <w:delText>第十九条、二十</w:delText>
        </w:r>
      </w:del>
      <w:ins w:id="47" w:author="刘剑" w:date="2021-01-29T14:19:39Z">
        <w:r>
          <w:rPr>
            <w:rFonts w:hint="eastAsia" w:ascii="宋体" w:hAnsi="宋体" w:eastAsia="宋体" w:cs="宋体"/>
            <w:szCs w:val="21"/>
          </w:rPr>
          <w:t>第二十条、第二十一</w:t>
        </w:r>
      </w:ins>
      <w:r>
        <w:rPr>
          <w:rFonts w:hint="eastAsia" w:ascii="宋体" w:hAnsi="宋体" w:eastAsia="宋体" w:cs="宋体"/>
          <w:szCs w:val="21"/>
        </w:rPr>
        <w:t>条所取得的保险合同解除权，自保险人知道有解除事由之日起，超过三十日不行使而消灭。自保险合同成立之日起超过二年的，保险人不得解除合同；发生保险事故的，保险人承担给付保险金责任。</w:t>
      </w:r>
    </w:p>
    <w:p>
      <w:pPr>
        <w:adjustRightInd w:val="0"/>
        <w:snapToGrid w:val="0"/>
        <w:spacing w:line="360" w:lineRule="auto"/>
        <w:ind w:firstLine="420" w:firstLineChars="200"/>
        <w:rPr>
          <w:rStyle w:val="19"/>
          <w:rFonts w:ascii="宋体" w:hAnsi="宋体" w:eastAsia="宋体" w:cs="宋体"/>
          <w:szCs w:val="21"/>
        </w:rPr>
      </w:pPr>
      <w:r>
        <w:rPr>
          <w:rStyle w:val="19"/>
          <w:rFonts w:hint="eastAsia" w:ascii="宋体" w:hAnsi="宋体" w:eastAsia="宋体" w:cs="宋体"/>
          <w:szCs w:val="21"/>
        </w:rPr>
        <w:t>保险人在合同订立时已经知道投保人未如实告知的情况的，保险人不得解除合同；发生保险事故的，保险人应当承担给付保险金责任。</w:t>
      </w:r>
    </w:p>
    <w:p>
      <w:pPr>
        <w:numPr>
          <w:ilvl w:val="255"/>
          <w:numId w:val="0"/>
        </w:numPr>
        <w:adjustRightInd w:val="0"/>
        <w:snapToGrid w:val="0"/>
        <w:spacing w:line="360" w:lineRule="auto"/>
        <w:ind w:firstLine="422" w:firstLineChars="200"/>
        <w:rPr>
          <w:rFonts w:ascii="宋体" w:hAnsi="宋体" w:eastAsia="宋体" w:cs="宋体"/>
          <w:szCs w:val="21"/>
        </w:rPr>
      </w:pPr>
      <w:del w:id="48" w:author="刘剑" w:date="2021-01-29T14:19:39Z">
        <w:r>
          <w:rPr>
            <w:rFonts w:hint="eastAsia" w:ascii="宋体" w:hAnsi="宋体" w:eastAsia="宋体" w:cs="宋体"/>
            <w:b/>
            <w:bCs/>
            <w:szCs w:val="21"/>
            <w:highlight w:val="none"/>
          </w:rPr>
          <w:delText>第十四</w:delText>
        </w:r>
      </w:del>
      <w:ins w:id="49" w:author="刘剑" w:date="2021-01-29T14:19:39Z">
        <w:r>
          <w:rPr>
            <w:rFonts w:hint="eastAsia" w:ascii="宋体" w:hAnsi="宋体" w:eastAsia="宋体" w:cs="宋体"/>
            <w:b/>
            <w:bCs/>
            <w:szCs w:val="21"/>
          </w:rPr>
          <w:t>第十五</w:t>
        </w:r>
      </w:ins>
      <w:r>
        <w:rPr>
          <w:rFonts w:hint="eastAsia" w:ascii="宋体" w:hAnsi="宋体" w:eastAsia="宋体" w:cs="宋体"/>
          <w:b/>
          <w:bCs/>
          <w:szCs w:val="21"/>
        </w:rPr>
        <w:t xml:space="preserve">条 </w:t>
      </w:r>
      <w:r>
        <w:rPr>
          <w:rFonts w:hint="eastAsia" w:ascii="宋体" w:hAnsi="宋体" w:eastAsia="宋体" w:cs="宋体"/>
          <w:szCs w:val="21"/>
        </w:rPr>
        <w:t>保险人按照</w:t>
      </w:r>
      <w:del w:id="50" w:author="刘剑" w:date="2021-01-29T14:19:39Z">
        <w:r>
          <w:rPr>
            <w:rFonts w:hint="eastAsia" w:ascii="宋体" w:hAnsi="宋体" w:eastAsia="宋体" w:cs="宋体"/>
            <w:szCs w:val="21"/>
            <w:highlight w:val="none"/>
          </w:rPr>
          <w:delText>第二十四</w:delText>
        </w:r>
      </w:del>
      <w:ins w:id="51" w:author="刘剑" w:date="2021-01-29T14:19:39Z">
        <w:r>
          <w:rPr>
            <w:rFonts w:hint="eastAsia" w:ascii="宋体" w:hAnsi="宋体" w:eastAsia="宋体" w:cs="宋体"/>
            <w:szCs w:val="21"/>
          </w:rPr>
          <w:t>第二十五</w:t>
        </w:r>
      </w:ins>
      <w:r>
        <w:rPr>
          <w:rFonts w:hint="eastAsia" w:ascii="宋体" w:hAnsi="宋体" w:eastAsia="宋体" w:cs="宋体"/>
          <w:szCs w:val="21"/>
        </w:rPr>
        <w:t>条的约定，认为投保人、被保险人或者受益人提供的有关索赔的证明和资料不完整的，应当及时一次性通知投保人、被保险人或者受益人补充提供。</w:t>
      </w:r>
    </w:p>
    <w:p>
      <w:pPr>
        <w:numPr>
          <w:ilvl w:val="255"/>
          <w:numId w:val="0"/>
        </w:numPr>
        <w:adjustRightInd w:val="0"/>
        <w:snapToGrid w:val="0"/>
        <w:spacing w:line="360" w:lineRule="auto"/>
        <w:ind w:firstLine="422" w:firstLineChars="200"/>
        <w:rPr>
          <w:rFonts w:ascii="宋体" w:hAnsi="宋体" w:eastAsia="宋体" w:cs="宋体"/>
          <w:szCs w:val="21"/>
        </w:rPr>
      </w:pPr>
      <w:del w:id="52" w:author="刘剑" w:date="2021-01-29T14:19:39Z">
        <w:r>
          <w:rPr>
            <w:rFonts w:hint="eastAsia" w:ascii="宋体" w:hAnsi="宋体" w:eastAsia="宋体" w:cs="宋体"/>
            <w:b/>
            <w:bCs/>
            <w:szCs w:val="21"/>
            <w:highlight w:val="none"/>
          </w:rPr>
          <w:delText>第十五</w:delText>
        </w:r>
      </w:del>
      <w:ins w:id="53" w:author="刘剑" w:date="2021-01-29T14:19:39Z">
        <w:r>
          <w:rPr>
            <w:rFonts w:hint="eastAsia" w:ascii="宋体" w:hAnsi="宋体" w:eastAsia="宋体" w:cs="宋体"/>
            <w:b/>
            <w:bCs/>
            <w:szCs w:val="21"/>
          </w:rPr>
          <w:t>第十六</w:t>
        </w:r>
      </w:ins>
      <w:r>
        <w:rPr>
          <w:rFonts w:hint="eastAsia" w:ascii="宋体" w:hAnsi="宋体" w:eastAsia="宋体" w:cs="宋体"/>
          <w:b/>
          <w:bCs/>
          <w:szCs w:val="21"/>
        </w:rPr>
        <w:t xml:space="preserve">条 </w:t>
      </w:r>
      <w:r>
        <w:rPr>
          <w:rFonts w:hint="eastAsia" w:ascii="宋体" w:hAnsi="宋体" w:eastAsia="宋体" w:cs="宋体"/>
          <w:szCs w:val="21"/>
        </w:rPr>
        <w:t>保险人收到被保险人或者受益人的给付保险金的请求后，应当及时作出是否属于保险责任的核定；情形复杂的，应当在三十日内作出核定。但保险责任的核定必须依赖于特定证明、鉴定、判决、裁定或其他证据材料的，保险人应在被保险人或者受益人提供或自行取得上述证据材料起三十日内作出核定。本合同另有约定的除外。</w:t>
      </w:r>
    </w:p>
    <w:p>
      <w:pPr>
        <w:adjustRightInd w:val="0"/>
        <w:snapToGrid w:val="0"/>
        <w:spacing w:line="360" w:lineRule="auto"/>
        <w:ind w:firstLine="420" w:firstLineChars="200"/>
        <w:rPr>
          <w:rFonts w:ascii="宋体" w:hAnsi="宋体" w:eastAsia="宋体" w:cs="宋体"/>
          <w:szCs w:val="21"/>
        </w:rPr>
      </w:pPr>
      <w:r>
        <w:rPr>
          <w:rFonts w:hint="eastAsia" w:ascii="宋体" w:hAnsi="宋体" w:eastAsia="宋体" w:cs="宋体"/>
          <w:szCs w:val="21"/>
        </w:rPr>
        <w:t>保险人应当将核定结果通知被保险人或者受益人；对属于保险责任的，在与被保险人或者受益人达成给付保险金的协议后十日内，履行赔偿保险金义务。保险合同对给付保险金的期限有约定的，保险人应当按照约定履行给付保险金的义务。保险人依照前款约定作出核定后，</w:t>
      </w:r>
      <w:r>
        <w:rPr>
          <w:rStyle w:val="19"/>
          <w:rFonts w:hint="eastAsia" w:ascii="宋体" w:hAnsi="宋体" w:eastAsia="宋体" w:cs="宋体"/>
          <w:szCs w:val="21"/>
        </w:rPr>
        <w:t>对不属于保险责任的，应当自作出核定之日起三日内向被保险人</w:t>
      </w:r>
      <w:r>
        <w:rPr>
          <w:rFonts w:hint="eastAsia" w:ascii="宋体" w:hAnsi="宋体" w:eastAsia="宋体" w:cs="宋体"/>
          <w:szCs w:val="21"/>
        </w:rPr>
        <w:t>或者受益人</w:t>
      </w:r>
      <w:r>
        <w:rPr>
          <w:rStyle w:val="19"/>
          <w:rFonts w:hint="eastAsia" w:ascii="宋体" w:hAnsi="宋体" w:eastAsia="宋体" w:cs="宋体"/>
          <w:szCs w:val="21"/>
        </w:rPr>
        <w:t>发出拒绝给付保险金通知书，并说明理由</w:t>
      </w:r>
      <w:r>
        <w:rPr>
          <w:rFonts w:hint="eastAsia" w:ascii="宋体" w:hAnsi="宋体" w:eastAsia="宋体" w:cs="宋体"/>
          <w:szCs w:val="21"/>
        </w:rPr>
        <w:t>。</w:t>
      </w:r>
    </w:p>
    <w:p>
      <w:pPr>
        <w:numPr>
          <w:ilvl w:val="255"/>
          <w:numId w:val="0"/>
        </w:numPr>
        <w:adjustRightInd w:val="0"/>
        <w:snapToGrid w:val="0"/>
        <w:spacing w:line="360" w:lineRule="auto"/>
        <w:ind w:firstLine="422" w:firstLineChars="200"/>
        <w:rPr>
          <w:rFonts w:ascii="宋体" w:hAnsi="宋体" w:eastAsia="宋体" w:cs="宋体"/>
          <w:szCs w:val="21"/>
        </w:rPr>
      </w:pPr>
      <w:del w:id="54" w:author="刘剑" w:date="2021-01-29T14:19:39Z">
        <w:r>
          <w:rPr>
            <w:rFonts w:hint="eastAsia" w:ascii="宋体" w:hAnsi="宋体" w:eastAsia="宋体" w:cs="宋体"/>
            <w:b/>
            <w:bCs/>
            <w:szCs w:val="21"/>
            <w:highlight w:val="none"/>
          </w:rPr>
          <w:delText>第十六</w:delText>
        </w:r>
      </w:del>
      <w:ins w:id="55" w:author="刘剑" w:date="2021-01-29T14:19:39Z">
        <w:r>
          <w:rPr>
            <w:rFonts w:hint="eastAsia" w:ascii="宋体" w:hAnsi="宋体" w:eastAsia="宋体" w:cs="宋体"/>
            <w:b/>
            <w:bCs/>
            <w:szCs w:val="21"/>
          </w:rPr>
          <w:t>第十七</w:t>
        </w:r>
      </w:ins>
      <w:r>
        <w:rPr>
          <w:rFonts w:hint="eastAsia" w:ascii="宋体" w:hAnsi="宋体" w:eastAsia="宋体" w:cs="宋体"/>
          <w:b/>
          <w:bCs/>
          <w:szCs w:val="21"/>
        </w:rPr>
        <w:t xml:space="preserve">条 </w:t>
      </w:r>
      <w:r>
        <w:rPr>
          <w:rFonts w:hint="eastAsia" w:ascii="宋体" w:hAnsi="宋体" w:eastAsia="宋体" w:cs="宋体"/>
          <w:szCs w:val="21"/>
        </w:rPr>
        <w:t>保险人自收到给付保险金的请求和有关证明、资料之日起六十日内，对其赔偿保险金的数额不能确定的，应当根据已有证明和资料可以确定的数额先予支付；保险人最终确定给付的数额后，应当支付相应的差额。</w:t>
      </w:r>
    </w:p>
    <w:p>
      <w:pPr>
        <w:numPr>
          <w:ilvl w:val="255"/>
          <w:numId w:val="0"/>
        </w:numPr>
        <w:adjustRightInd w:val="0"/>
        <w:snapToGrid w:val="0"/>
        <w:spacing w:line="360" w:lineRule="auto"/>
        <w:ind w:firstLine="422" w:firstLineChars="200"/>
        <w:rPr>
          <w:rFonts w:ascii="宋体" w:hAnsi="宋体" w:eastAsia="宋体" w:cs="宋体"/>
          <w:szCs w:val="21"/>
        </w:rPr>
      </w:pPr>
      <w:del w:id="56" w:author="刘剑" w:date="2021-01-29T14:19:39Z">
        <w:r>
          <w:rPr>
            <w:rFonts w:hint="eastAsia" w:ascii="宋体" w:hAnsi="宋体" w:eastAsia="宋体" w:cs="宋体"/>
            <w:b/>
            <w:bCs/>
            <w:szCs w:val="21"/>
            <w:highlight w:val="none"/>
          </w:rPr>
          <w:delText>第十七</w:delText>
        </w:r>
      </w:del>
      <w:ins w:id="57" w:author="刘剑" w:date="2021-01-29T14:19:39Z">
        <w:r>
          <w:rPr>
            <w:rFonts w:hint="eastAsia" w:ascii="宋体" w:hAnsi="宋体" w:eastAsia="宋体" w:cs="宋体"/>
            <w:b/>
            <w:bCs/>
            <w:szCs w:val="21"/>
          </w:rPr>
          <w:t>第十八</w:t>
        </w:r>
      </w:ins>
      <w:r>
        <w:rPr>
          <w:rFonts w:hint="eastAsia" w:ascii="宋体" w:hAnsi="宋体" w:eastAsia="宋体" w:cs="宋体"/>
          <w:b/>
          <w:bCs/>
          <w:szCs w:val="21"/>
        </w:rPr>
        <w:t>条 保险人有权对理赔进行核查，投保人和被保险人有义务提供保险人所要求的相关材料。如果受益人向保险人提起虚假的保险金申请，保险人有权追回已支付的相应保险金，并对其它虚假理赔的申请且尚未支付的款项拒绝支付，并有权解除本合同。</w:t>
      </w:r>
      <w:bookmarkEnd w:id="15"/>
    </w:p>
    <w:p>
      <w:pPr>
        <w:numPr>
          <w:ilvl w:val="255"/>
          <w:numId w:val="0"/>
        </w:numPr>
        <w:adjustRightInd w:val="0"/>
        <w:snapToGrid w:val="0"/>
        <w:spacing w:line="360" w:lineRule="auto"/>
        <w:ind w:firstLine="420" w:firstLineChars="200"/>
        <w:rPr>
          <w:rFonts w:ascii="宋体" w:hAnsi="宋体" w:eastAsia="宋体" w:cs="宋体"/>
          <w:szCs w:val="21"/>
        </w:rPr>
      </w:pPr>
    </w:p>
    <w:p>
      <w:pPr>
        <w:pStyle w:val="13"/>
        <w:autoSpaceDE w:val="0"/>
        <w:autoSpaceDN w:val="0"/>
        <w:spacing w:line="360" w:lineRule="auto"/>
        <w:ind w:left="0" w:leftChars="0" w:firstLine="0" w:firstLineChars="0"/>
        <w:jc w:val="center"/>
        <w:rPr>
          <w:rFonts w:ascii="宋体" w:hAnsi="宋体" w:cs="宋体"/>
          <w:b/>
          <w:kern w:val="0"/>
          <w:szCs w:val="21"/>
        </w:rPr>
      </w:pPr>
      <w:bookmarkStart w:id="16" w:name="_Hlk27831284"/>
      <w:r>
        <w:rPr>
          <w:rFonts w:hint="eastAsia" w:ascii="宋体" w:hAnsi="宋体" w:cs="宋体"/>
          <w:b/>
          <w:szCs w:val="21"/>
        </w:rPr>
        <w:t>投保人、被保险人义务</w:t>
      </w:r>
      <w:bookmarkEnd w:id="16"/>
      <w:bookmarkStart w:id="17" w:name="_Hlk27831231"/>
    </w:p>
    <w:p>
      <w:pPr>
        <w:pStyle w:val="20"/>
        <w:autoSpaceDE w:val="0"/>
        <w:autoSpaceDN w:val="0"/>
        <w:adjustRightInd w:val="0"/>
        <w:spacing w:line="360" w:lineRule="auto"/>
        <w:ind w:firstLine="388" w:firstLineChars="184"/>
        <w:jc w:val="left"/>
        <w:rPr>
          <w:rFonts w:ascii="宋体" w:hAnsi="宋体" w:cs="宋体"/>
          <w:b/>
          <w:kern w:val="0"/>
          <w:szCs w:val="21"/>
        </w:rPr>
      </w:pPr>
      <w:del w:id="58" w:author="刘剑" w:date="2021-01-29T14:19:39Z">
        <w:r>
          <w:rPr>
            <w:rFonts w:hint="eastAsia" w:ascii="宋体" w:hAnsi="宋体" w:cs="宋体"/>
            <w:b/>
            <w:kern w:val="0"/>
            <w:szCs w:val="21"/>
            <w:highlight w:val="none"/>
          </w:rPr>
          <w:delText>第十八</w:delText>
        </w:r>
      </w:del>
      <w:ins w:id="59" w:author="刘剑" w:date="2021-01-29T14:19:39Z">
        <w:r>
          <w:rPr>
            <w:rFonts w:hint="eastAsia" w:ascii="宋体" w:hAnsi="宋体" w:cs="宋体"/>
            <w:b/>
            <w:kern w:val="0"/>
            <w:szCs w:val="21"/>
          </w:rPr>
          <w:t>第十九</w:t>
        </w:r>
      </w:ins>
      <w:r>
        <w:rPr>
          <w:rFonts w:hint="eastAsia" w:ascii="宋体" w:hAnsi="宋体" w:cs="宋体"/>
          <w:b/>
          <w:kern w:val="0"/>
          <w:szCs w:val="21"/>
        </w:rPr>
        <w:t>条 本合同保险费缴付方式由投保人和保险人在投保时约定，并在保险单上载明。</w:t>
      </w:r>
    </w:p>
    <w:p>
      <w:pPr>
        <w:pStyle w:val="20"/>
        <w:autoSpaceDE w:val="0"/>
        <w:autoSpaceDN w:val="0"/>
        <w:adjustRightInd w:val="0"/>
        <w:spacing w:line="360" w:lineRule="auto"/>
        <w:ind w:firstLine="388" w:firstLineChars="184"/>
        <w:jc w:val="left"/>
        <w:rPr>
          <w:rFonts w:ascii="宋体" w:hAnsi="宋体" w:cs="宋体"/>
          <w:b/>
          <w:kern w:val="0"/>
          <w:szCs w:val="21"/>
        </w:rPr>
      </w:pPr>
      <w:r>
        <w:rPr>
          <w:rFonts w:hint="eastAsia" w:ascii="宋体" w:hAnsi="宋体" w:cs="宋体"/>
          <w:b/>
          <w:kern w:val="0"/>
          <w:szCs w:val="21"/>
        </w:rPr>
        <w:t>若投保人选择一次性缴付保险费，投保人应当在本合同成立时一次性缴清保险费。保险费缴清前，本合同不生效，对保险费缴清前发生的保险事故，保险人不承担保险责任。</w:t>
      </w:r>
    </w:p>
    <w:p>
      <w:pPr>
        <w:pStyle w:val="20"/>
        <w:autoSpaceDE w:val="0"/>
        <w:autoSpaceDN w:val="0"/>
        <w:adjustRightInd w:val="0"/>
        <w:spacing w:line="360" w:lineRule="auto"/>
        <w:ind w:firstLine="388" w:firstLineChars="184"/>
        <w:jc w:val="left"/>
        <w:rPr>
          <w:rFonts w:ascii="宋体" w:hAnsi="宋体" w:cs="宋体"/>
          <w:b/>
          <w:kern w:val="0"/>
          <w:szCs w:val="21"/>
        </w:rPr>
      </w:pPr>
      <w:del w:id="60" w:author="刘剑" w:date="2021-01-29T14:19:39Z">
        <w:r>
          <w:rPr>
            <w:rFonts w:hint="eastAsia" w:ascii="宋体" w:hAnsi="宋体" w:cs="宋体"/>
            <w:b/>
            <w:kern w:val="0"/>
            <w:szCs w:val="21"/>
            <w:highlight w:val="none"/>
          </w:rPr>
          <w:delText>若</w:delText>
        </w:r>
      </w:del>
      <w:ins w:id="61" w:author="刘剑" w:date="2021-01-29T14:19:39Z">
        <w:r>
          <w:rPr>
            <w:rFonts w:hint="eastAsia" w:ascii="宋体" w:hAnsi="宋体" w:cs="宋体"/>
            <w:b/>
            <w:kern w:val="0"/>
            <w:szCs w:val="21"/>
          </w:rPr>
          <w:t>经保险人同意，</w:t>
        </w:r>
      </w:ins>
      <w:r>
        <w:rPr>
          <w:rFonts w:hint="eastAsia" w:ascii="宋体" w:hAnsi="宋体" w:cs="宋体"/>
          <w:b/>
          <w:kern w:val="0"/>
          <w:szCs w:val="21"/>
        </w:rPr>
        <w:t>投保人</w:t>
      </w:r>
      <w:ins w:id="62" w:author="刘剑" w:date="2021-01-29T14:19:39Z">
        <w:r>
          <w:rPr>
            <w:rFonts w:hint="eastAsia" w:ascii="宋体" w:hAnsi="宋体" w:cs="宋体"/>
            <w:b/>
            <w:kern w:val="0"/>
            <w:szCs w:val="21"/>
          </w:rPr>
          <w:t>可以</w:t>
        </w:r>
      </w:ins>
      <w:r>
        <w:rPr>
          <w:rFonts w:hint="eastAsia" w:ascii="宋体" w:hAnsi="宋体" w:cs="宋体"/>
          <w:b/>
          <w:kern w:val="0"/>
          <w:szCs w:val="21"/>
        </w:rPr>
        <w:t>选择分期缴付保险费</w:t>
      </w:r>
      <w:ins w:id="63" w:author="刘剑" w:date="2021-01-29T14:19:39Z">
        <w:r>
          <w:rPr>
            <w:rFonts w:hint="eastAsia" w:ascii="宋体" w:hAnsi="宋体" w:cs="宋体"/>
            <w:b/>
            <w:kern w:val="0"/>
            <w:szCs w:val="21"/>
          </w:rPr>
          <w:t>。选择分期缴纳保险费的</w:t>
        </w:r>
      </w:ins>
      <w:r>
        <w:rPr>
          <w:rFonts w:hint="eastAsia" w:ascii="宋体" w:hAnsi="宋体" w:cs="宋体"/>
          <w:b/>
          <w:kern w:val="0"/>
          <w:szCs w:val="21"/>
        </w:rPr>
        <w:t>，在交纳首月保险费后，投保人应当在每个保险费约定支付日（见释义32）交纳其余各月对应</w:t>
      </w:r>
      <w:del w:id="64" w:author="刘剑" w:date="2021-01-29T14:19:39Z">
        <w:r>
          <w:rPr>
            <w:rFonts w:hint="eastAsia" w:ascii="宋体" w:hAnsi="宋体" w:cs="宋体"/>
            <w:b/>
            <w:kern w:val="0"/>
            <w:szCs w:val="21"/>
            <w:highlight w:val="none"/>
          </w:rPr>
          <w:delText>的保费。如</w:delText>
        </w:r>
      </w:del>
      <w:ins w:id="65" w:author="刘剑" w:date="2021-01-29T14:19:39Z">
        <w:r>
          <w:rPr>
            <w:rFonts w:hint="eastAsia" w:ascii="宋体" w:hAnsi="宋体" w:cs="宋体"/>
            <w:b/>
            <w:kern w:val="0"/>
            <w:szCs w:val="21"/>
          </w:rPr>
          <w:t>期次的保险费。若</w:t>
        </w:r>
      </w:ins>
      <w:r>
        <w:rPr>
          <w:rFonts w:hint="eastAsia" w:ascii="宋体" w:hAnsi="宋体" w:cs="宋体"/>
          <w:b/>
          <w:kern w:val="0"/>
          <w:szCs w:val="21"/>
        </w:rPr>
        <w:t>投保人未按照</w:t>
      </w:r>
      <w:del w:id="66" w:author="刘剑" w:date="2021-01-29T14:19:39Z">
        <w:r>
          <w:rPr>
            <w:rFonts w:hint="eastAsia" w:ascii="宋体" w:hAnsi="宋体" w:cs="宋体"/>
            <w:b/>
            <w:kern w:val="0"/>
            <w:szCs w:val="21"/>
            <w:highlight w:val="none"/>
          </w:rPr>
          <w:delText>本</w:delText>
        </w:r>
      </w:del>
      <w:ins w:id="67" w:author="刘剑" w:date="2021-01-29T14:19:39Z">
        <w:r>
          <w:rPr>
            <w:rFonts w:hint="eastAsia" w:ascii="宋体" w:hAnsi="宋体" w:cs="宋体"/>
            <w:b/>
            <w:kern w:val="0"/>
            <w:szCs w:val="21"/>
          </w:rPr>
          <w:t>保险</w:t>
        </w:r>
      </w:ins>
      <w:r>
        <w:rPr>
          <w:rFonts w:hint="eastAsia" w:ascii="宋体" w:hAnsi="宋体" w:cs="宋体"/>
          <w:b/>
          <w:kern w:val="0"/>
          <w:szCs w:val="21"/>
        </w:rPr>
        <w:t>合同约定的付款时间足额缴付当期</w:t>
      </w:r>
      <w:del w:id="68" w:author="刘剑" w:date="2021-01-29T14:19:39Z">
        <w:r>
          <w:rPr>
            <w:rFonts w:hint="eastAsia" w:ascii="宋体" w:hAnsi="宋体" w:cs="宋体"/>
            <w:b/>
            <w:kern w:val="0"/>
            <w:szCs w:val="21"/>
            <w:highlight w:val="none"/>
          </w:rPr>
          <w:delText>保费</w:delText>
        </w:r>
      </w:del>
      <w:ins w:id="69" w:author="刘剑" w:date="2021-01-29T14:19:39Z">
        <w:r>
          <w:rPr>
            <w:rFonts w:hint="eastAsia" w:ascii="宋体" w:hAnsi="宋体" w:cs="宋体"/>
            <w:b/>
            <w:kern w:val="0"/>
            <w:szCs w:val="21"/>
          </w:rPr>
          <w:t>保险费的</w:t>
        </w:r>
      </w:ins>
      <w:r>
        <w:rPr>
          <w:rFonts w:hint="eastAsia" w:ascii="宋体" w:hAnsi="宋体" w:cs="宋体"/>
          <w:b/>
          <w:kern w:val="0"/>
          <w:szCs w:val="21"/>
        </w:rPr>
        <w:t>，保险人允许投保人在</w:t>
      </w:r>
      <w:del w:id="70" w:author="刘剑" w:date="2021-01-29T14:19:39Z">
        <w:r>
          <w:rPr>
            <w:rFonts w:hint="eastAsia" w:ascii="宋体" w:hAnsi="宋体" w:cs="宋体"/>
            <w:b/>
            <w:kern w:val="0"/>
            <w:szCs w:val="21"/>
            <w:highlight w:val="none"/>
          </w:rPr>
          <w:delText>保险合同</w:delText>
        </w:r>
      </w:del>
      <w:r>
        <w:rPr>
          <w:rFonts w:hint="eastAsia" w:ascii="宋体" w:hAnsi="宋体" w:cs="宋体"/>
          <w:b/>
          <w:kern w:val="0"/>
          <w:szCs w:val="21"/>
        </w:rPr>
        <w:t>约定</w:t>
      </w:r>
      <w:del w:id="71" w:author="刘剑" w:date="2021-01-29T14:19:39Z">
        <w:r>
          <w:rPr>
            <w:rFonts w:hint="eastAsia" w:ascii="宋体" w:hAnsi="宋体" w:cs="宋体"/>
            <w:b/>
            <w:kern w:val="0"/>
            <w:szCs w:val="21"/>
            <w:highlight w:val="none"/>
          </w:rPr>
          <w:delText>的</w:delText>
        </w:r>
      </w:del>
      <w:r>
        <w:rPr>
          <w:rFonts w:hint="eastAsia" w:ascii="宋体" w:hAnsi="宋体" w:cs="宋体"/>
          <w:b/>
          <w:kern w:val="0"/>
          <w:szCs w:val="21"/>
        </w:rPr>
        <w:t>缴费延长期</w:t>
      </w:r>
      <w:ins w:id="72" w:author="刘剑" w:date="2021-01-29T14:19:39Z">
        <w:r>
          <w:rPr>
            <w:rFonts w:hint="eastAsia" w:ascii="宋体" w:hAnsi="宋体" w:cs="宋体"/>
            <w:b/>
            <w:kern w:val="0"/>
            <w:szCs w:val="21"/>
          </w:rPr>
          <w:t>21</w:t>
        </w:r>
      </w:ins>
      <w:ins w:id="73" w:author="刘剑" w:date="2021-01-29T14:19:40Z">
        <w:r>
          <w:rPr>
            <w:rFonts w:hint="eastAsia" w:ascii="宋体" w:hAnsi="宋体" w:cs="宋体"/>
            <w:b/>
            <w:kern w:val="0"/>
            <w:szCs w:val="21"/>
          </w:rPr>
          <w:t>天</w:t>
        </w:r>
      </w:ins>
      <w:r>
        <w:rPr>
          <w:rFonts w:hint="eastAsia" w:ascii="宋体" w:hAnsi="宋体" w:cs="宋体"/>
          <w:b/>
          <w:kern w:val="0"/>
          <w:szCs w:val="21"/>
        </w:rPr>
        <w:t>内补交对应</w:t>
      </w:r>
      <w:del w:id="74" w:author="刘剑" w:date="2021-01-29T14:19:40Z">
        <w:r>
          <w:rPr>
            <w:rFonts w:hint="eastAsia" w:ascii="宋体" w:hAnsi="宋体" w:cs="宋体"/>
            <w:b/>
            <w:kern w:val="0"/>
            <w:szCs w:val="21"/>
            <w:highlight w:val="none"/>
          </w:rPr>
          <w:delText>月份的保费。如</w:delText>
        </w:r>
      </w:del>
      <w:ins w:id="75" w:author="刘剑" w:date="2021-01-29T14:19:40Z">
        <w:r>
          <w:rPr>
            <w:rFonts w:hint="eastAsia" w:ascii="宋体" w:hAnsi="宋体" w:cs="宋体"/>
            <w:b/>
            <w:kern w:val="0"/>
            <w:szCs w:val="21"/>
          </w:rPr>
          <w:t>期次的保险费。如果</w:t>
        </w:r>
      </w:ins>
      <w:r>
        <w:rPr>
          <w:rFonts w:hint="eastAsia" w:ascii="宋体" w:hAnsi="宋体" w:cs="宋体"/>
          <w:b/>
          <w:kern w:val="0"/>
          <w:szCs w:val="21"/>
        </w:rPr>
        <w:t>被保险人在缴费延长期</w:t>
      </w:r>
      <w:ins w:id="76" w:author="刘剑" w:date="2021-01-29T14:19:40Z">
        <w:r>
          <w:rPr>
            <w:rFonts w:hint="eastAsia" w:ascii="宋体" w:hAnsi="宋体" w:cs="宋体"/>
            <w:b/>
            <w:kern w:val="0"/>
            <w:szCs w:val="21"/>
          </w:rPr>
          <w:t>21天</w:t>
        </w:r>
      </w:ins>
      <w:r>
        <w:rPr>
          <w:rFonts w:hint="eastAsia" w:ascii="宋体" w:hAnsi="宋体" w:cs="宋体"/>
          <w:b/>
          <w:kern w:val="0"/>
          <w:szCs w:val="21"/>
        </w:rPr>
        <w:t>内发生保险事故，保险人仍按照合同约定赔偿保险金</w:t>
      </w:r>
      <w:del w:id="77" w:author="刘剑" w:date="2021-01-29T14:19:40Z">
        <w:r>
          <w:rPr>
            <w:rFonts w:hint="eastAsia" w:ascii="宋体" w:hAnsi="宋体" w:cs="宋体"/>
            <w:b/>
            <w:kern w:val="0"/>
            <w:szCs w:val="21"/>
            <w:highlight w:val="none"/>
          </w:rPr>
          <w:delText>。除本合同另有约定外，如被保险人在正常缴费对应的保险期间内或缴费延长期内发生保险事故，保险人仍按照合同约定赔偿保险金，但需投保人先行补交</w:delText>
        </w:r>
      </w:del>
      <w:ins w:id="78" w:author="刘剑" w:date="2021-01-29T14:19:40Z">
        <w:r>
          <w:rPr>
            <w:rFonts w:hint="eastAsia" w:ascii="宋体" w:hAnsi="宋体" w:cs="宋体"/>
            <w:b/>
            <w:kern w:val="0"/>
            <w:szCs w:val="21"/>
          </w:rPr>
          <w:t>并按扣除应缴</w:t>
        </w:r>
      </w:ins>
      <w:r>
        <w:rPr>
          <w:rFonts w:hint="eastAsia" w:ascii="宋体" w:hAnsi="宋体" w:cs="宋体"/>
          <w:b/>
          <w:kern w:val="0"/>
          <w:szCs w:val="21"/>
        </w:rPr>
        <w:t>保险费。</w:t>
      </w:r>
    </w:p>
    <w:p>
      <w:pPr>
        <w:pStyle w:val="20"/>
        <w:autoSpaceDE w:val="0"/>
        <w:autoSpaceDN w:val="0"/>
        <w:adjustRightInd w:val="0"/>
        <w:spacing w:line="360" w:lineRule="auto"/>
        <w:ind w:firstLine="388" w:firstLineChars="184"/>
        <w:jc w:val="left"/>
        <w:rPr>
          <w:rFonts w:ascii="宋体" w:hAnsi="宋体" w:cs="宋体"/>
          <w:b/>
          <w:kern w:val="0"/>
          <w:szCs w:val="21"/>
          <w:highlight w:val="green"/>
        </w:rPr>
      </w:pPr>
      <w:del w:id="79" w:author="刘剑" w:date="2021-01-29T14:19:40Z">
        <w:r>
          <w:rPr>
            <w:rFonts w:hint="eastAsia" w:ascii="宋体" w:hAnsi="宋体" w:cs="宋体"/>
            <w:b/>
            <w:kern w:val="0"/>
            <w:szCs w:val="21"/>
            <w:highlight w:val="none"/>
          </w:rPr>
          <w:delText>如</w:delText>
        </w:r>
      </w:del>
      <w:ins w:id="80" w:author="刘剑" w:date="2021-01-29T14:19:40Z">
        <w:r>
          <w:rPr>
            <w:rFonts w:hint="eastAsia" w:ascii="宋体" w:hAnsi="宋体" w:cs="宋体"/>
            <w:b/>
            <w:kern w:val="0"/>
            <w:szCs w:val="21"/>
          </w:rPr>
          <w:t>若</w:t>
        </w:r>
      </w:ins>
      <w:r>
        <w:rPr>
          <w:rFonts w:hint="eastAsia" w:ascii="宋体" w:hAnsi="宋体" w:cs="宋体"/>
          <w:b/>
          <w:kern w:val="0"/>
          <w:szCs w:val="21"/>
        </w:rPr>
        <w:t>投保人未按照</w:t>
      </w:r>
      <w:del w:id="81" w:author="刘剑" w:date="2021-01-29T14:19:40Z">
        <w:r>
          <w:rPr>
            <w:rFonts w:hint="eastAsia" w:ascii="宋体" w:hAnsi="宋体" w:cs="宋体"/>
            <w:b/>
            <w:kern w:val="0"/>
            <w:szCs w:val="21"/>
            <w:highlight w:val="none"/>
          </w:rPr>
          <w:delText>本</w:delText>
        </w:r>
      </w:del>
      <w:ins w:id="82" w:author="刘剑" w:date="2021-01-29T14:19:40Z">
        <w:r>
          <w:rPr>
            <w:rFonts w:hint="eastAsia" w:ascii="宋体" w:hAnsi="宋体" w:cs="宋体"/>
            <w:b/>
            <w:kern w:val="0"/>
            <w:szCs w:val="21"/>
          </w:rPr>
          <w:t>保险</w:t>
        </w:r>
      </w:ins>
      <w:r>
        <w:rPr>
          <w:rFonts w:hint="eastAsia" w:ascii="宋体" w:hAnsi="宋体" w:cs="宋体"/>
          <w:b/>
          <w:kern w:val="0"/>
          <w:szCs w:val="21"/>
        </w:rPr>
        <w:t>合同约定的付款时间足额缴付当期保费，且在</w:t>
      </w:r>
      <w:del w:id="83" w:author="刘剑" w:date="2021-01-29T14:19:40Z">
        <w:r>
          <w:rPr>
            <w:rFonts w:hint="eastAsia" w:ascii="宋体" w:hAnsi="宋体" w:cs="宋体"/>
            <w:b/>
            <w:kern w:val="0"/>
            <w:szCs w:val="21"/>
            <w:highlight w:val="none"/>
          </w:rPr>
          <w:delText>本合同约定的</w:delText>
        </w:r>
      </w:del>
      <w:ins w:id="84" w:author="刘剑" w:date="2021-01-29T14:19:40Z">
        <w:r>
          <w:rPr>
            <w:rFonts w:hint="eastAsia" w:ascii="宋体" w:hAnsi="宋体" w:cs="宋体"/>
            <w:b/>
            <w:kern w:val="0"/>
            <w:szCs w:val="21"/>
          </w:rPr>
          <w:t>21天</w:t>
        </w:r>
      </w:ins>
      <w:r>
        <w:rPr>
          <w:rFonts w:hint="eastAsia" w:ascii="宋体" w:hAnsi="宋体" w:cs="宋体"/>
          <w:b/>
          <w:kern w:val="0"/>
          <w:szCs w:val="21"/>
        </w:rPr>
        <w:t>缴费延长期内仍未足额</w:t>
      </w:r>
      <w:del w:id="85" w:author="刘剑" w:date="2021-01-29T14:19:40Z">
        <w:r>
          <w:rPr>
            <w:rFonts w:hint="eastAsia" w:ascii="宋体" w:hAnsi="宋体" w:cs="宋体"/>
            <w:b/>
            <w:kern w:val="0"/>
            <w:szCs w:val="21"/>
            <w:highlight w:val="none"/>
          </w:rPr>
          <w:delText>补缴</w:delText>
        </w:r>
      </w:del>
      <w:ins w:id="86" w:author="刘剑" w:date="2021-01-29T14:19:40Z">
        <w:r>
          <w:rPr>
            <w:rFonts w:hint="eastAsia" w:ascii="宋体" w:hAnsi="宋体" w:cs="宋体"/>
            <w:b/>
            <w:kern w:val="0"/>
            <w:szCs w:val="21"/>
          </w:rPr>
          <w:t>补交</w:t>
        </w:r>
      </w:ins>
      <w:r>
        <w:rPr>
          <w:rFonts w:hint="eastAsia" w:ascii="宋体" w:hAnsi="宋体" w:cs="宋体"/>
          <w:b/>
          <w:kern w:val="0"/>
          <w:szCs w:val="21"/>
        </w:rPr>
        <w:t>当期</w:t>
      </w:r>
      <w:del w:id="87" w:author="刘剑" w:date="2021-01-29T14:19:40Z">
        <w:r>
          <w:rPr>
            <w:rFonts w:hint="eastAsia" w:ascii="宋体" w:hAnsi="宋体" w:cs="宋体"/>
            <w:b/>
            <w:kern w:val="0"/>
            <w:szCs w:val="21"/>
            <w:highlight w:val="none"/>
          </w:rPr>
          <w:delText>保费的，则</w:delText>
        </w:r>
      </w:del>
      <w:ins w:id="88" w:author="刘剑" w:date="2021-01-29T14:19:40Z">
        <w:r>
          <w:rPr>
            <w:rFonts w:hint="eastAsia" w:ascii="宋体" w:hAnsi="宋体" w:cs="宋体"/>
            <w:b/>
            <w:kern w:val="0"/>
            <w:szCs w:val="21"/>
          </w:rPr>
          <w:t>保险费的，从应付之日起发生</w:t>
        </w:r>
      </w:ins>
      <w:r>
        <w:rPr>
          <w:rFonts w:hint="eastAsia" w:ascii="宋体" w:hAnsi="宋体" w:cs="宋体"/>
          <w:b/>
          <w:kern w:val="0"/>
          <w:szCs w:val="21"/>
        </w:rPr>
        <w:t>保险</w:t>
      </w:r>
      <w:del w:id="89" w:author="刘剑" w:date="2021-01-29T14:19:40Z">
        <w:r>
          <w:rPr>
            <w:rFonts w:hint="eastAsia" w:ascii="宋体" w:hAnsi="宋体" w:cs="宋体"/>
            <w:b/>
            <w:kern w:val="0"/>
            <w:szCs w:val="21"/>
            <w:highlight w:val="none"/>
          </w:rPr>
          <w:delText>合同的</w:delText>
        </w:r>
      </w:del>
      <w:ins w:id="90" w:author="刘剑" w:date="2021-01-29T14:19:40Z">
        <w:r>
          <w:rPr>
            <w:rFonts w:hint="eastAsia" w:ascii="宋体" w:hAnsi="宋体" w:cs="宋体"/>
            <w:b/>
            <w:kern w:val="0"/>
            <w:szCs w:val="21"/>
          </w:rPr>
          <w:t>责任范围内的事故的，保险人不承担赔偿责任。</w:t>
        </w:r>
      </w:ins>
      <w:r>
        <w:rPr>
          <w:rFonts w:hint="eastAsia" w:ascii="宋体" w:hAnsi="宋体" w:cs="宋体"/>
          <w:b/>
          <w:kern w:val="0"/>
          <w:szCs w:val="21"/>
        </w:rPr>
        <w:t>保险期间终止在上一缴费周期，对于保险期间终止后发生的保险事故，保险人不承担保险责任</w:t>
      </w:r>
      <w:del w:id="91" w:author="刘剑" w:date="2021-01-29T14:19:40Z">
        <w:r>
          <w:rPr>
            <w:rFonts w:hint="eastAsia" w:ascii="宋体" w:hAnsi="宋体" w:cs="宋体"/>
            <w:b/>
            <w:kern w:val="0"/>
            <w:szCs w:val="21"/>
            <w:highlight w:val="none"/>
          </w:rPr>
          <w:delText>；缴费延长期内发生的保险事故也不承担保险责任</w:delText>
        </w:r>
      </w:del>
      <w:r>
        <w:rPr>
          <w:rFonts w:hint="eastAsia" w:ascii="宋体" w:hAnsi="宋体" w:cs="宋体"/>
          <w:b/>
          <w:kern w:val="0"/>
          <w:szCs w:val="21"/>
        </w:rPr>
        <w:t>。</w:t>
      </w:r>
    </w:p>
    <w:p>
      <w:pPr>
        <w:pStyle w:val="20"/>
        <w:autoSpaceDE w:val="0"/>
        <w:autoSpaceDN w:val="0"/>
        <w:adjustRightInd w:val="0"/>
        <w:spacing w:line="360" w:lineRule="auto"/>
        <w:ind w:firstLine="388" w:firstLineChars="184"/>
        <w:jc w:val="left"/>
        <w:rPr>
          <w:del w:id="92" w:author="刘剑" w:date="2021-01-29T14:19:40Z"/>
          <w:rFonts w:hint="eastAsia" w:ascii="宋体" w:hAnsi="宋体" w:cs="宋体"/>
          <w:b/>
          <w:kern w:val="0"/>
          <w:szCs w:val="21"/>
          <w:highlight w:val="none"/>
        </w:rPr>
      </w:pPr>
      <w:del w:id="93" w:author="刘剑" w:date="2021-01-29T14:19:40Z">
        <w:r>
          <w:rPr>
            <w:rFonts w:hint="eastAsia" w:ascii="宋体" w:hAnsi="宋体" w:cs="宋体"/>
            <w:b/>
            <w:kern w:val="0"/>
            <w:szCs w:val="21"/>
            <w:highlight w:val="none"/>
          </w:rPr>
          <w:delText>缴费延长期由投保人与保险人协商确定，并在保险单中载明。</w:delText>
        </w:r>
      </w:del>
    </w:p>
    <w:p>
      <w:pPr>
        <w:pStyle w:val="20"/>
        <w:autoSpaceDE w:val="0"/>
        <w:autoSpaceDN w:val="0"/>
        <w:adjustRightInd w:val="0"/>
        <w:spacing w:line="360" w:lineRule="auto"/>
        <w:ind w:firstLine="388" w:firstLineChars="184"/>
        <w:jc w:val="left"/>
        <w:rPr>
          <w:rFonts w:ascii="宋体" w:hAnsi="宋体" w:cs="宋体"/>
          <w:b/>
          <w:szCs w:val="21"/>
        </w:rPr>
      </w:pPr>
      <w:del w:id="94" w:author="刘剑" w:date="2021-01-29T14:19:40Z">
        <w:r>
          <w:rPr>
            <w:rFonts w:hint="eastAsia" w:ascii="宋体" w:hAnsi="宋体" w:cs="宋体"/>
            <w:b/>
            <w:bCs/>
            <w:szCs w:val="21"/>
            <w:highlight w:val="none"/>
          </w:rPr>
          <w:delText>第十九</w:delText>
        </w:r>
      </w:del>
      <w:ins w:id="95" w:author="刘剑" w:date="2021-01-29T14:19:40Z">
        <w:r>
          <w:rPr>
            <w:rFonts w:hint="eastAsia" w:ascii="宋体" w:hAnsi="宋体" w:cs="宋体"/>
            <w:b/>
            <w:bCs/>
            <w:szCs w:val="21"/>
          </w:rPr>
          <w:t>第二十</w:t>
        </w:r>
      </w:ins>
      <w:r>
        <w:rPr>
          <w:rFonts w:hint="eastAsia" w:ascii="宋体" w:hAnsi="宋体" w:cs="宋体"/>
          <w:b/>
          <w:bCs/>
          <w:szCs w:val="21"/>
        </w:rPr>
        <w:t xml:space="preserve">条 </w:t>
      </w:r>
      <w:r>
        <w:rPr>
          <w:rFonts w:hint="eastAsia" w:ascii="宋体" w:hAnsi="宋体" w:cs="宋体"/>
          <w:b/>
          <w:szCs w:val="21"/>
        </w:rPr>
        <w:t>订立保险合同，保险人就被保险人的有关情况提出询问的，投保人应当如实告知。</w:t>
      </w:r>
    </w:p>
    <w:p>
      <w:pPr>
        <w:pStyle w:val="14"/>
        <w:spacing w:line="360" w:lineRule="auto"/>
        <w:ind w:left="0" w:leftChars="0" w:firstLine="422"/>
        <w:rPr>
          <w:rFonts w:ascii="宋体" w:hAnsi="宋体" w:cs="宋体"/>
          <w:b/>
          <w:szCs w:val="21"/>
        </w:rPr>
      </w:pPr>
      <w:r>
        <w:rPr>
          <w:rFonts w:hint="eastAsia" w:ascii="宋体" w:hAnsi="宋体" w:cs="宋体"/>
          <w:b/>
          <w:szCs w:val="21"/>
        </w:rPr>
        <w:t>投保人故意或者因重大过失未履行前款规定的义务，足以影响保险人决定是否同意承保或者提高保险费率的，保险人有权解除本合同。</w:t>
      </w:r>
    </w:p>
    <w:p>
      <w:pPr>
        <w:pStyle w:val="14"/>
        <w:spacing w:line="360" w:lineRule="auto"/>
        <w:ind w:left="0" w:leftChars="0" w:firstLine="422"/>
        <w:rPr>
          <w:rFonts w:ascii="宋体" w:hAnsi="宋体" w:cs="宋体"/>
          <w:b/>
          <w:szCs w:val="21"/>
        </w:rPr>
      </w:pPr>
      <w:r>
        <w:rPr>
          <w:rFonts w:hint="eastAsia" w:ascii="宋体" w:hAnsi="宋体" w:cs="宋体"/>
          <w:b/>
          <w:szCs w:val="21"/>
        </w:rPr>
        <w:t>投保人故意不履行如实告知义务的，保险人对于合同解除前发生的保险事故，不承担给付保险金责任，并不退还保险费。</w:t>
      </w:r>
    </w:p>
    <w:p>
      <w:pPr>
        <w:pStyle w:val="14"/>
        <w:spacing w:line="360" w:lineRule="auto"/>
        <w:ind w:left="0" w:leftChars="0" w:firstLine="422"/>
        <w:rPr>
          <w:rFonts w:ascii="宋体" w:hAnsi="宋体" w:cs="宋体"/>
          <w:b/>
          <w:szCs w:val="21"/>
        </w:rPr>
      </w:pPr>
      <w:r>
        <w:rPr>
          <w:rFonts w:hint="eastAsia" w:ascii="宋体" w:hAnsi="宋体" w:cs="宋体"/>
          <w:b/>
          <w:szCs w:val="21"/>
        </w:rPr>
        <w:t>投保人因重大过失未履行如实告知义务，对保险事故的发生有严重影响的，保险人对于合同解除前发生的保险事故，不承担给付保险金责任，但应当退还保险费。</w:t>
      </w:r>
    </w:p>
    <w:p>
      <w:pPr>
        <w:numPr>
          <w:ilvl w:val="255"/>
          <w:numId w:val="0"/>
        </w:numPr>
        <w:adjustRightInd w:val="0"/>
        <w:snapToGrid w:val="0"/>
        <w:spacing w:line="360" w:lineRule="auto"/>
        <w:ind w:firstLine="422" w:firstLineChars="200"/>
        <w:rPr>
          <w:rFonts w:ascii="宋体" w:hAnsi="宋体" w:eastAsia="宋体" w:cs="宋体"/>
          <w:szCs w:val="21"/>
        </w:rPr>
      </w:pPr>
      <w:del w:id="96" w:author="刘剑" w:date="2021-01-29T14:19:40Z">
        <w:r>
          <w:rPr>
            <w:rFonts w:hint="eastAsia" w:ascii="宋体" w:hAnsi="宋体" w:eastAsia="宋体" w:cs="宋体"/>
            <w:b/>
            <w:bCs/>
            <w:szCs w:val="21"/>
            <w:highlight w:val="none"/>
          </w:rPr>
          <w:delText>第二十</w:delText>
        </w:r>
      </w:del>
      <w:ins w:id="97" w:author="刘剑" w:date="2021-01-29T14:19:40Z">
        <w:r>
          <w:rPr>
            <w:rFonts w:hint="eastAsia" w:ascii="宋体" w:hAnsi="宋体" w:eastAsia="宋体" w:cs="宋体"/>
            <w:b/>
            <w:bCs/>
            <w:szCs w:val="21"/>
          </w:rPr>
          <w:t>第二十一</w:t>
        </w:r>
      </w:ins>
      <w:r>
        <w:rPr>
          <w:rFonts w:hint="eastAsia" w:ascii="宋体" w:hAnsi="宋体" w:eastAsia="宋体" w:cs="宋体"/>
          <w:b/>
          <w:bCs/>
          <w:szCs w:val="21"/>
        </w:rPr>
        <w:t xml:space="preserve">条 </w:t>
      </w:r>
      <w:r>
        <w:rPr>
          <w:rFonts w:hint="eastAsia" w:ascii="宋体" w:hAnsi="宋体" w:eastAsia="宋体" w:cs="宋体"/>
          <w:szCs w:val="21"/>
        </w:rPr>
        <w:t>投保人申请投保时，应按被保险人的周岁年龄和性别填写，如果发生错误按照下列方式办理：</w:t>
      </w:r>
    </w:p>
    <w:p>
      <w:pPr>
        <w:pStyle w:val="13"/>
        <w:spacing w:line="360" w:lineRule="auto"/>
        <w:ind w:left="0" w:leftChars="0" w:firstLine="422"/>
        <w:rPr>
          <w:rFonts w:ascii="宋体" w:hAnsi="宋体" w:cs="宋体"/>
          <w:b/>
          <w:bCs/>
          <w:szCs w:val="21"/>
        </w:rPr>
      </w:pPr>
      <w:r>
        <w:rPr>
          <w:rFonts w:hint="eastAsia" w:ascii="宋体" w:hAnsi="宋体" w:cs="宋体"/>
          <w:b/>
          <w:bCs/>
          <w:szCs w:val="21"/>
        </w:rPr>
        <w:t>（一）投保人申报的被保险人年龄不真实，并且其真实年龄不符合本合同约定投保年龄限制的，保险人有权解除本合同，并向投保人退还未满期</w:t>
      </w:r>
      <w:ins w:id="98" w:author="刘剑" w:date="2021-01-29T14:19:40Z">
        <w:r>
          <w:rPr>
            <w:rFonts w:hint="eastAsia" w:ascii="宋体" w:hAnsi="宋体" w:cs="宋体"/>
            <w:b/>
            <w:bCs/>
            <w:szCs w:val="21"/>
          </w:rPr>
          <w:t>净</w:t>
        </w:r>
      </w:ins>
      <w:r>
        <w:rPr>
          <w:rFonts w:hint="eastAsia" w:ascii="宋体" w:hAnsi="宋体" w:cs="宋体"/>
          <w:b/>
          <w:bCs/>
          <w:szCs w:val="21"/>
        </w:rPr>
        <w:t>保费（见释义33）。对于本合同解除前发生的保险事故，保险人不承担给付保险金的责任。</w:t>
      </w:r>
    </w:p>
    <w:p>
      <w:pPr>
        <w:pStyle w:val="13"/>
        <w:spacing w:line="360" w:lineRule="auto"/>
        <w:ind w:left="0" w:leftChars="0" w:firstLine="422"/>
        <w:rPr>
          <w:rFonts w:ascii="宋体" w:hAnsi="宋体" w:cs="宋体"/>
          <w:b/>
          <w:bCs/>
          <w:szCs w:val="21"/>
        </w:rPr>
      </w:pPr>
      <w:r>
        <w:rPr>
          <w:rFonts w:hint="eastAsia" w:ascii="宋体" w:hAnsi="宋体" w:cs="宋体"/>
          <w:b/>
          <w:bCs/>
          <w:szCs w:val="21"/>
        </w:rPr>
        <w:t>（二）投保人申报的被保险人年龄或者性别不真实，致使投保人实交保险费少于应交保险费的，保险人有权更正并要求投保人补交保险费。如果已经发生保险事故，在给付保险金时按实际缴纳保险费和应交保险费的比例给付。</w:t>
      </w:r>
    </w:p>
    <w:p>
      <w:pPr>
        <w:pStyle w:val="13"/>
        <w:spacing w:line="360" w:lineRule="auto"/>
        <w:ind w:left="0" w:leftChars="0" w:firstLine="422"/>
        <w:rPr>
          <w:rFonts w:ascii="宋体" w:hAnsi="宋体" w:cs="宋体"/>
          <w:b/>
          <w:szCs w:val="21"/>
        </w:rPr>
      </w:pPr>
      <w:r>
        <w:rPr>
          <w:rFonts w:hint="eastAsia" w:ascii="宋体" w:hAnsi="宋体" w:cs="宋体"/>
          <w:b/>
          <w:szCs w:val="21"/>
        </w:rPr>
        <w:t>（三）投保人申报的被保险人年龄或者性别不真实，致使投保人实交保险费多于应交保险费的，保险人会将多收的保险费无息退还给投保人。</w:t>
      </w:r>
    </w:p>
    <w:p>
      <w:pPr>
        <w:numPr>
          <w:ilvl w:val="255"/>
          <w:numId w:val="0"/>
        </w:numPr>
        <w:adjustRightInd w:val="0"/>
        <w:snapToGrid w:val="0"/>
        <w:spacing w:line="360" w:lineRule="auto"/>
        <w:ind w:firstLine="422" w:firstLineChars="200"/>
        <w:rPr>
          <w:rFonts w:ascii="宋体" w:hAnsi="宋体" w:eastAsia="宋体" w:cs="宋体"/>
          <w:b/>
          <w:bCs/>
          <w:szCs w:val="21"/>
        </w:rPr>
      </w:pPr>
      <w:del w:id="99" w:author="刘剑" w:date="2021-01-29T14:19:40Z">
        <w:r>
          <w:rPr>
            <w:rFonts w:hint="eastAsia" w:ascii="宋体" w:hAnsi="宋体" w:eastAsia="宋体" w:cs="宋体"/>
            <w:b/>
            <w:bCs/>
            <w:szCs w:val="21"/>
            <w:highlight w:val="none"/>
          </w:rPr>
          <w:delText>第二十一</w:delText>
        </w:r>
      </w:del>
      <w:ins w:id="100" w:author="刘剑" w:date="2021-01-29T14:19:40Z">
        <w:r>
          <w:rPr>
            <w:rFonts w:hint="eastAsia" w:ascii="宋体" w:hAnsi="宋体" w:eastAsia="宋体" w:cs="宋体"/>
            <w:b/>
            <w:bCs/>
            <w:szCs w:val="21"/>
          </w:rPr>
          <w:t>第二十二</w:t>
        </w:r>
      </w:ins>
      <w:r>
        <w:rPr>
          <w:rFonts w:hint="eastAsia" w:ascii="宋体" w:hAnsi="宋体" w:eastAsia="宋体" w:cs="宋体"/>
          <w:b/>
          <w:bCs/>
          <w:szCs w:val="21"/>
        </w:rPr>
        <w:t xml:space="preserve">条 </w:t>
      </w:r>
      <w:r>
        <w:rPr>
          <w:rFonts w:hint="eastAsia" w:ascii="宋体" w:hAnsi="宋体" w:eastAsia="宋体" w:cs="宋体"/>
          <w:szCs w:val="21"/>
        </w:rPr>
        <w:t>投保人住所或通讯地址变更时，应及时以书面形式通知保险人。</w:t>
      </w:r>
      <w:r>
        <w:rPr>
          <w:rFonts w:hint="eastAsia" w:ascii="宋体" w:hAnsi="宋体" w:eastAsia="宋体" w:cs="宋体"/>
          <w:b/>
          <w:bCs/>
          <w:szCs w:val="21"/>
        </w:rPr>
        <w:t>投保人未通知的，保险人按本保险合同所载的最后住所或通讯地址发送的有关通知，均视为已发送给投保人。</w:t>
      </w:r>
    </w:p>
    <w:p>
      <w:pPr>
        <w:spacing w:line="360" w:lineRule="auto"/>
        <w:ind w:firstLine="426" w:firstLineChars="202"/>
        <w:rPr>
          <w:rFonts w:ascii="宋体" w:hAnsi="宋体" w:eastAsia="宋体" w:cs="宋体"/>
          <w:b/>
          <w:bCs/>
          <w:szCs w:val="21"/>
        </w:rPr>
      </w:pPr>
      <w:del w:id="101" w:author="刘剑" w:date="2021-01-29T14:19:40Z">
        <w:r>
          <w:rPr>
            <w:rFonts w:hint="eastAsia" w:ascii="宋体" w:hAnsi="宋体" w:eastAsia="宋体" w:cs="宋体"/>
            <w:b/>
            <w:bCs/>
            <w:szCs w:val="21"/>
            <w:highlight w:val="none"/>
          </w:rPr>
          <w:delText>第二十二</w:delText>
        </w:r>
      </w:del>
      <w:ins w:id="102" w:author="刘剑" w:date="2021-01-29T14:19:40Z">
        <w:r>
          <w:rPr>
            <w:rFonts w:hint="eastAsia" w:ascii="宋体" w:hAnsi="宋体" w:eastAsia="宋体" w:cs="宋体"/>
            <w:b/>
            <w:bCs/>
            <w:szCs w:val="21"/>
          </w:rPr>
          <w:t>第二十三</w:t>
        </w:r>
      </w:ins>
      <w:r>
        <w:rPr>
          <w:rFonts w:hint="eastAsia" w:ascii="宋体" w:hAnsi="宋体" w:eastAsia="宋体" w:cs="宋体"/>
          <w:b/>
          <w:bCs/>
          <w:szCs w:val="21"/>
        </w:rPr>
        <w:t>条 被保险人变更其职业或工种时，投保人应于三十日内以书面形式通知保险人。若被保险人所变更的职业或者工种依照保险人职业分类在拒保范围内的，保险人对该被保险人所负保险责任自其职业或工种变更之日起终止，并退还未满期</w:t>
      </w:r>
      <w:ins w:id="103" w:author="刘剑" w:date="2021-01-29T14:19:40Z">
        <w:r>
          <w:rPr>
            <w:rFonts w:hint="eastAsia" w:ascii="宋体" w:hAnsi="宋体" w:eastAsia="宋体" w:cs="宋体"/>
            <w:b/>
            <w:bCs/>
            <w:szCs w:val="21"/>
          </w:rPr>
          <w:t>净</w:t>
        </w:r>
      </w:ins>
      <w:r>
        <w:rPr>
          <w:rFonts w:hint="eastAsia" w:ascii="宋体" w:hAnsi="宋体" w:eastAsia="宋体" w:cs="宋体"/>
          <w:b/>
          <w:bCs/>
          <w:szCs w:val="21"/>
        </w:rPr>
        <w:t>保费。</w:t>
      </w:r>
    </w:p>
    <w:p>
      <w:pPr>
        <w:spacing w:line="360" w:lineRule="auto"/>
        <w:ind w:firstLine="426" w:firstLineChars="202"/>
        <w:rPr>
          <w:rFonts w:ascii="宋体" w:hAnsi="宋体" w:eastAsia="宋体" w:cs="宋体"/>
          <w:szCs w:val="21"/>
        </w:rPr>
      </w:pPr>
      <w:r>
        <w:rPr>
          <w:rFonts w:hint="eastAsia" w:ascii="宋体" w:hAnsi="宋体" w:eastAsia="宋体" w:cs="宋体"/>
          <w:b/>
          <w:szCs w:val="21"/>
        </w:rPr>
        <w:t>被保险人未履行本条约定的通知义务而发生保险事故的，且被保险人所变更的职业或者工种依照保险人职业分类在拒保范围内的，保险人不承担给付保险金的责任</w:t>
      </w:r>
      <w:r>
        <w:rPr>
          <w:rFonts w:hint="eastAsia" w:ascii="宋体" w:hAnsi="宋体" w:eastAsia="宋体" w:cs="宋体"/>
          <w:szCs w:val="21"/>
        </w:rPr>
        <w:t>，并自其职业或工种变更之日起，按日计算退还未满期</w:t>
      </w:r>
      <w:ins w:id="104" w:author="刘剑" w:date="2021-01-29T14:19:40Z">
        <w:r>
          <w:rPr>
            <w:rFonts w:hint="eastAsia" w:ascii="宋体" w:hAnsi="宋体" w:eastAsia="宋体" w:cs="宋体"/>
            <w:szCs w:val="21"/>
          </w:rPr>
          <w:t>净</w:t>
        </w:r>
      </w:ins>
      <w:r>
        <w:rPr>
          <w:rFonts w:hint="eastAsia" w:ascii="宋体" w:hAnsi="宋体" w:eastAsia="宋体" w:cs="宋体"/>
          <w:szCs w:val="21"/>
        </w:rPr>
        <w:t>保费，本合同终止。</w:t>
      </w:r>
    </w:p>
    <w:p>
      <w:pPr>
        <w:numPr>
          <w:ilvl w:val="255"/>
          <w:numId w:val="0"/>
        </w:numPr>
        <w:adjustRightInd w:val="0"/>
        <w:snapToGrid w:val="0"/>
        <w:spacing w:line="360" w:lineRule="auto"/>
        <w:ind w:firstLine="422" w:firstLineChars="200"/>
        <w:rPr>
          <w:rFonts w:ascii="宋体" w:hAnsi="宋体" w:eastAsia="宋体" w:cs="宋体"/>
          <w:szCs w:val="21"/>
        </w:rPr>
      </w:pPr>
      <w:del w:id="105" w:author="刘剑" w:date="2021-01-29T14:19:40Z">
        <w:r>
          <w:rPr>
            <w:rFonts w:hint="eastAsia" w:ascii="宋体" w:hAnsi="宋体" w:eastAsia="宋体" w:cs="宋体"/>
            <w:b/>
            <w:bCs/>
            <w:szCs w:val="21"/>
            <w:highlight w:val="none"/>
          </w:rPr>
          <w:delText>第二十三</w:delText>
        </w:r>
      </w:del>
      <w:ins w:id="106" w:author="刘剑" w:date="2021-01-29T14:19:40Z">
        <w:r>
          <w:rPr>
            <w:rFonts w:hint="eastAsia" w:ascii="宋体" w:hAnsi="宋体" w:eastAsia="宋体" w:cs="宋体"/>
            <w:b/>
            <w:bCs/>
            <w:szCs w:val="21"/>
          </w:rPr>
          <w:t>第二十四</w:t>
        </w:r>
      </w:ins>
      <w:r>
        <w:rPr>
          <w:rFonts w:hint="eastAsia" w:ascii="宋体" w:hAnsi="宋体" w:eastAsia="宋体" w:cs="宋体"/>
          <w:b/>
          <w:bCs/>
          <w:szCs w:val="21"/>
        </w:rPr>
        <w:t xml:space="preserve">条 </w:t>
      </w:r>
      <w:r>
        <w:rPr>
          <w:rFonts w:hint="eastAsia" w:ascii="宋体" w:hAnsi="宋体" w:eastAsia="宋体" w:cs="宋体"/>
          <w:szCs w:val="21"/>
        </w:rPr>
        <w:t>投保人、被保险人或者保险金受益人知道保险事故发生后，应当及时通知保险人。</w:t>
      </w:r>
      <w:r>
        <w:rPr>
          <w:rFonts w:hint="eastAsia" w:ascii="宋体" w:hAnsi="宋体" w:eastAsia="宋体" w:cs="宋体"/>
          <w:b/>
          <w:bCs/>
          <w:szCs w:val="21"/>
        </w:rPr>
        <w:t>故意或者因重大过失未及时通知，致使保险事故的性质、原因、损失程度等难以确定的，保险人对无法确定的部分，不承担给付保险金责任，</w:t>
      </w:r>
      <w:r>
        <w:rPr>
          <w:rFonts w:hint="eastAsia" w:ascii="宋体" w:hAnsi="宋体" w:eastAsia="宋体" w:cs="宋体"/>
          <w:szCs w:val="21"/>
        </w:rPr>
        <w:t>但保险人通过其他途径已经及时知道或者应当及时知道保险事故发生的除外。</w:t>
      </w:r>
    </w:p>
    <w:p>
      <w:pPr>
        <w:pStyle w:val="14"/>
        <w:spacing w:line="360" w:lineRule="auto"/>
        <w:ind w:left="0" w:leftChars="0"/>
        <w:rPr>
          <w:rFonts w:ascii="宋体" w:hAnsi="宋体" w:cs="宋体"/>
          <w:szCs w:val="21"/>
        </w:rPr>
      </w:pPr>
      <w:r>
        <w:rPr>
          <w:rFonts w:hint="eastAsia" w:ascii="宋体" w:hAnsi="宋体" w:cs="宋体"/>
          <w:szCs w:val="21"/>
        </w:rPr>
        <w:t>上述约定，不包括因</w:t>
      </w:r>
      <w:r>
        <w:rPr>
          <w:rFonts w:hint="eastAsia" w:ascii="宋体" w:hAnsi="宋体" w:cs="宋体"/>
          <w:b/>
          <w:bCs/>
          <w:szCs w:val="21"/>
        </w:rPr>
        <w:t>不可抗力（释义34）</w:t>
      </w:r>
      <w:r>
        <w:rPr>
          <w:rFonts w:hint="eastAsia" w:ascii="宋体" w:hAnsi="宋体" w:cs="宋体"/>
          <w:szCs w:val="21"/>
        </w:rPr>
        <w:t>释义而导致的迟延。</w:t>
      </w:r>
    </w:p>
    <w:bookmarkEnd w:id="17"/>
    <w:p>
      <w:pPr>
        <w:pStyle w:val="13"/>
        <w:spacing w:line="360" w:lineRule="auto"/>
        <w:ind w:left="0" w:leftChars="0" w:firstLine="0" w:firstLineChars="0"/>
        <w:jc w:val="center"/>
        <w:rPr>
          <w:rFonts w:ascii="宋体" w:hAnsi="宋体" w:cs="宋体"/>
          <w:b/>
          <w:szCs w:val="21"/>
        </w:rPr>
      </w:pPr>
    </w:p>
    <w:p>
      <w:pPr>
        <w:pStyle w:val="13"/>
        <w:spacing w:line="360" w:lineRule="auto"/>
        <w:ind w:left="0" w:leftChars="0" w:firstLine="0" w:firstLineChars="0"/>
        <w:jc w:val="center"/>
        <w:rPr>
          <w:rFonts w:ascii="宋体" w:hAnsi="宋体" w:cs="宋体"/>
          <w:b/>
          <w:szCs w:val="21"/>
        </w:rPr>
      </w:pPr>
      <w:r>
        <w:rPr>
          <w:rFonts w:hint="eastAsia" w:ascii="宋体" w:hAnsi="宋体" w:cs="宋体"/>
          <w:b/>
          <w:szCs w:val="21"/>
        </w:rPr>
        <w:t>保险金申请与给付</w:t>
      </w:r>
    </w:p>
    <w:p>
      <w:pPr>
        <w:numPr>
          <w:ilvl w:val="255"/>
          <w:numId w:val="0"/>
        </w:numPr>
        <w:adjustRightInd w:val="0"/>
        <w:snapToGrid w:val="0"/>
        <w:spacing w:line="360" w:lineRule="auto"/>
        <w:ind w:firstLine="422" w:firstLineChars="200"/>
        <w:rPr>
          <w:rFonts w:ascii="宋体" w:hAnsi="宋体" w:eastAsia="宋体" w:cs="宋体"/>
          <w:szCs w:val="21"/>
        </w:rPr>
      </w:pPr>
      <w:del w:id="107" w:author="刘剑" w:date="2021-01-29T14:19:40Z">
        <w:r>
          <w:rPr>
            <w:rFonts w:hint="eastAsia" w:ascii="宋体" w:hAnsi="宋体" w:eastAsia="宋体" w:cs="宋体"/>
            <w:b/>
            <w:bCs/>
            <w:szCs w:val="21"/>
            <w:highlight w:val="none"/>
          </w:rPr>
          <w:delText>第二十四</w:delText>
        </w:r>
      </w:del>
      <w:ins w:id="108" w:author="刘剑" w:date="2021-01-29T14:19:40Z">
        <w:r>
          <w:rPr>
            <w:rFonts w:hint="eastAsia" w:ascii="宋体" w:hAnsi="宋体" w:eastAsia="宋体" w:cs="宋体"/>
            <w:b/>
            <w:bCs/>
            <w:szCs w:val="21"/>
          </w:rPr>
          <w:t>第二十五</w:t>
        </w:r>
      </w:ins>
      <w:r>
        <w:rPr>
          <w:rFonts w:hint="eastAsia" w:ascii="宋体" w:hAnsi="宋体" w:eastAsia="宋体" w:cs="宋体"/>
          <w:b/>
          <w:bCs/>
          <w:szCs w:val="21"/>
        </w:rPr>
        <w:t xml:space="preserve">条 </w:t>
      </w:r>
      <w:r>
        <w:rPr>
          <w:rFonts w:hint="eastAsia" w:ascii="宋体" w:hAnsi="宋体" w:eastAsia="宋体" w:cs="宋体"/>
          <w:b/>
          <w:szCs w:val="21"/>
        </w:rPr>
        <w:t>保险金申请人（释义35）</w:t>
      </w:r>
      <w:r>
        <w:rPr>
          <w:rFonts w:hint="eastAsia" w:ascii="宋体" w:hAnsi="宋体" w:eastAsia="宋体" w:cs="宋体"/>
          <w:szCs w:val="21"/>
        </w:rPr>
        <w:t>请求赔偿时，应向保险人提供以下证明和资料。保险金申请人因特殊原因不能提供以下材料的，应提供其他合法有效的材料。</w:t>
      </w:r>
      <w:r>
        <w:rPr>
          <w:rFonts w:hint="eastAsia" w:ascii="宋体" w:hAnsi="宋体" w:eastAsia="宋体" w:cs="宋体"/>
          <w:b/>
          <w:bCs/>
          <w:szCs w:val="21"/>
        </w:rPr>
        <w:t>保险金申请人未能提供有关材料，导致保险人无法核实的，保险人对无法核实部分不承担给付保险金的责任。</w:t>
      </w:r>
    </w:p>
    <w:p>
      <w:pPr>
        <w:pStyle w:val="14"/>
        <w:spacing w:line="360" w:lineRule="auto"/>
        <w:ind w:left="0" w:leftChars="0"/>
        <w:rPr>
          <w:rFonts w:ascii="宋体" w:hAnsi="宋体" w:cs="宋体"/>
          <w:szCs w:val="21"/>
        </w:rPr>
      </w:pPr>
      <w:r>
        <w:rPr>
          <w:rFonts w:hint="eastAsia" w:ascii="宋体" w:hAnsi="宋体" w:cs="宋体"/>
          <w:szCs w:val="21"/>
        </w:rPr>
        <w:t>（一）</w:t>
      </w:r>
      <w:r>
        <w:rPr>
          <w:rFonts w:hint="eastAsia" w:ascii="宋体" w:hAnsi="宋体" w:cs="宋体"/>
          <w:bCs/>
          <w:szCs w:val="21"/>
        </w:rPr>
        <w:t>保险金申请人</w:t>
      </w:r>
      <w:r>
        <w:rPr>
          <w:rFonts w:hint="eastAsia" w:ascii="宋体" w:hAnsi="宋体" w:cs="宋体"/>
          <w:szCs w:val="21"/>
        </w:rPr>
        <w:t>填具的索赔申请书；</w:t>
      </w:r>
    </w:p>
    <w:p>
      <w:pPr>
        <w:pStyle w:val="14"/>
        <w:spacing w:line="360" w:lineRule="auto"/>
        <w:ind w:left="0" w:leftChars="0"/>
        <w:rPr>
          <w:rFonts w:ascii="宋体" w:hAnsi="宋体" w:cs="宋体"/>
          <w:szCs w:val="21"/>
        </w:rPr>
      </w:pPr>
      <w:r>
        <w:rPr>
          <w:rFonts w:hint="eastAsia" w:ascii="宋体" w:hAnsi="宋体" w:cs="宋体"/>
          <w:szCs w:val="21"/>
        </w:rPr>
        <w:t>（二）保险单或其他保险凭证正本；</w:t>
      </w:r>
    </w:p>
    <w:p>
      <w:pPr>
        <w:pStyle w:val="14"/>
        <w:spacing w:line="360" w:lineRule="auto"/>
        <w:ind w:left="0" w:leftChars="0"/>
        <w:rPr>
          <w:rFonts w:ascii="宋体" w:hAnsi="宋体" w:cs="宋体"/>
          <w:szCs w:val="21"/>
        </w:rPr>
      </w:pPr>
      <w:r>
        <w:rPr>
          <w:rFonts w:hint="eastAsia" w:ascii="宋体" w:hAnsi="宋体" w:cs="宋体"/>
          <w:szCs w:val="21"/>
        </w:rPr>
        <w:t>（三）保险金申请人的</w:t>
      </w:r>
      <w:r>
        <w:rPr>
          <w:rFonts w:hint="eastAsia" w:ascii="宋体" w:hAnsi="宋体" w:cs="宋体"/>
          <w:b/>
          <w:bCs/>
          <w:szCs w:val="21"/>
        </w:rPr>
        <w:t>有效身份证件（释义36）</w:t>
      </w:r>
      <w:r>
        <w:rPr>
          <w:rFonts w:hint="eastAsia" w:ascii="宋体" w:hAnsi="宋体" w:cs="宋体"/>
          <w:szCs w:val="21"/>
        </w:rPr>
        <w:t>；</w:t>
      </w:r>
    </w:p>
    <w:p>
      <w:pPr>
        <w:pStyle w:val="14"/>
        <w:spacing w:line="360" w:lineRule="auto"/>
        <w:ind w:left="0" w:leftChars="0"/>
        <w:rPr>
          <w:rFonts w:ascii="宋体" w:hAnsi="宋体" w:cs="宋体"/>
          <w:szCs w:val="21"/>
        </w:rPr>
      </w:pPr>
      <w:r>
        <w:rPr>
          <w:rFonts w:hint="eastAsia" w:ascii="宋体" w:hAnsi="宋体" w:cs="宋体"/>
          <w:szCs w:val="21"/>
        </w:rPr>
        <w:t>（四）合同约定的医院或指定医疗机构出具的完整病历资料（包括门急诊病历、住院病历、出院小结以及相关的检查报告）；</w:t>
      </w:r>
    </w:p>
    <w:p>
      <w:pPr>
        <w:pStyle w:val="14"/>
        <w:spacing w:line="360" w:lineRule="auto"/>
        <w:ind w:left="0" w:leftChars="0"/>
        <w:rPr>
          <w:rFonts w:ascii="宋体" w:hAnsi="宋体" w:cs="宋体"/>
          <w:szCs w:val="21"/>
        </w:rPr>
      </w:pPr>
      <w:r>
        <w:rPr>
          <w:rFonts w:hint="eastAsia" w:ascii="宋体" w:hAnsi="宋体" w:cs="宋体"/>
          <w:szCs w:val="21"/>
        </w:rPr>
        <w:t>（五）合同约定的医院或指定医疗机构出具的附有病历、病理检验、血液检验、影像学报告及其他科学方法检验报告的疾病诊断证明书；</w:t>
      </w:r>
    </w:p>
    <w:p>
      <w:pPr>
        <w:pStyle w:val="14"/>
        <w:spacing w:line="360" w:lineRule="auto"/>
        <w:ind w:left="0" w:leftChars="0"/>
        <w:rPr>
          <w:rFonts w:ascii="宋体" w:hAnsi="宋体" w:cs="宋体"/>
          <w:szCs w:val="21"/>
        </w:rPr>
      </w:pPr>
      <w:r>
        <w:rPr>
          <w:rFonts w:hint="eastAsia" w:ascii="宋体" w:hAnsi="宋体" w:cs="宋体"/>
          <w:szCs w:val="21"/>
        </w:rPr>
        <w:t>（六）医疗费用原始收据、医疗费用明细清单及医疗费用分割单（若发生手术费用，还需提供手术费用的原始凭证，被保险人享有社会基本医疗保险或公费医疗保障的，需包含社会基本医疗保险或公费医疗有关规定取得医疗费用补偿证明）；</w:t>
      </w:r>
    </w:p>
    <w:p>
      <w:pPr>
        <w:pStyle w:val="14"/>
        <w:spacing w:line="360" w:lineRule="auto"/>
        <w:ind w:left="0" w:leftChars="0"/>
        <w:rPr>
          <w:rFonts w:ascii="宋体" w:hAnsi="宋体" w:cs="宋体"/>
          <w:szCs w:val="21"/>
        </w:rPr>
      </w:pPr>
      <w:r>
        <w:rPr>
          <w:rFonts w:hint="eastAsia" w:ascii="宋体" w:hAnsi="宋体" w:cs="宋体"/>
          <w:szCs w:val="21"/>
        </w:rPr>
        <w:t>（七）被保险人罹患本合同约定的恶性肿瘤，还应提供由医院或指定医疗机构具有相应资质的医生出具的对被保险人的疾病诊断证明书以及由医院或指定医疗机构出具的与该疾病诊断证明书相关的病理显微镜检查、血液检验及其他科学方法检验报告；</w:t>
      </w:r>
    </w:p>
    <w:p>
      <w:pPr>
        <w:pStyle w:val="14"/>
        <w:spacing w:line="360" w:lineRule="auto"/>
        <w:ind w:left="0" w:leftChars="0"/>
        <w:rPr>
          <w:rFonts w:ascii="宋体" w:hAnsi="宋体" w:cs="宋体"/>
          <w:szCs w:val="21"/>
        </w:rPr>
      </w:pPr>
      <w:r>
        <w:rPr>
          <w:rFonts w:hint="eastAsia" w:ascii="宋体" w:hAnsi="宋体" w:cs="宋体"/>
          <w:szCs w:val="21"/>
        </w:rPr>
        <w:t>（八）首次申请理赔时，应提供合同约定的医院或指定医疗机构出具的被保险人在本合同保险期间内历次的医疗诊断证明、病历及医疗、医药费原始单据、结算明细表与处方正本；</w:t>
      </w:r>
    </w:p>
    <w:p>
      <w:pPr>
        <w:pStyle w:val="14"/>
        <w:spacing w:line="360" w:lineRule="auto"/>
        <w:ind w:left="0" w:leftChars="0"/>
        <w:rPr>
          <w:rFonts w:ascii="宋体" w:hAnsi="宋体" w:cs="宋体"/>
          <w:szCs w:val="21"/>
        </w:rPr>
      </w:pPr>
      <w:r>
        <w:rPr>
          <w:rFonts w:hint="eastAsia" w:ascii="宋体" w:hAnsi="宋体" w:cs="宋体"/>
          <w:szCs w:val="21"/>
        </w:rPr>
        <w:t>（九）恶性肿瘤异地转诊报销公共交通及救护车费用需提供转出医院出具的转院证明、交通费用支出的正式发票或收据原件。</w:t>
      </w:r>
    </w:p>
    <w:p>
      <w:pPr>
        <w:pStyle w:val="14"/>
        <w:spacing w:line="360" w:lineRule="auto"/>
        <w:ind w:left="0" w:leftChars="0"/>
        <w:rPr>
          <w:rFonts w:ascii="宋体" w:hAnsi="宋体" w:cs="宋体"/>
          <w:szCs w:val="21"/>
        </w:rPr>
      </w:pPr>
      <w:r>
        <w:rPr>
          <w:rFonts w:hint="eastAsia" w:ascii="宋体" w:hAnsi="宋体" w:cs="宋体"/>
          <w:szCs w:val="21"/>
        </w:rPr>
        <w:t>（十）保险金申请人所能提供的与确认保险事故的性质、原因、损失程度等有关的其他证明和资料；</w:t>
      </w:r>
    </w:p>
    <w:p>
      <w:pPr>
        <w:pStyle w:val="14"/>
        <w:spacing w:line="360" w:lineRule="auto"/>
        <w:ind w:left="0" w:leftChars="0"/>
        <w:rPr>
          <w:rFonts w:ascii="宋体" w:hAnsi="宋体" w:cs="宋体"/>
          <w:szCs w:val="21"/>
        </w:rPr>
      </w:pPr>
      <w:r>
        <w:rPr>
          <w:rFonts w:hint="eastAsia" w:ascii="宋体" w:hAnsi="宋体" w:cs="宋体"/>
          <w:szCs w:val="21"/>
        </w:rPr>
        <w:t>（十一）受益人为无民事行为能力人或者限制民事行为能力人的，由其监护人代为申领保险金，并需要提供监护人的身份证明等资料。</w:t>
      </w:r>
    </w:p>
    <w:p>
      <w:pPr>
        <w:numPr>
          <w:ilvl w:val="255"/>
          <w:numId w:val="0"/>
        </w:numPr>
        <w:adjustRightInd w:val="0"/>
        <w:snapToGrid w:val="0"/>
        <w:spacing w:line="360" w:lineRule="auto"/>
        <w:ind w:firstLine="422" w:firstLineChars="200"/>
        <w:rPr>
          <w:rFonts w:ascii="宋体" w:hAnsi="宋体" w:eastAsia="宋体" w:cs="宋体"/>
          <w:szCs w:val="21"/>
        </w:rPr>
      </w:pPr>
      <w:del w:id="109" w:author="刘剑" w:date="2021-01-29T14:19:40Z">
        <w:r>
          <w:rPr>
            <w:rFonts w:hint="eastAsia" w:ascii="宋体" w:hAnsi="宋体" w:eastAsia="宋体" w:cs="宋体"/>
            <w:b/>
            <w:bCs/>
            <w:szCs w:val="21"/>
            <w:highlight w:val="none"/>
          </w:rPr>
          <w:delText>第二十五</w:delText>
        </w:r>
      </w:del>
      <w:ins w:id="110" w:author="刘剑" w:date="2021-01-29T14:19:40Z">
        <w:r>
          <w:rPr>
            <w:rFonts w:hint="eastAsia" w:ascii="宋体" w:hAnsi="宋体" w:eastAsia="宋体" w:cs="宋体"/>
            <w:b/>
            <w:bCs/>
            <w:szCs w:val="21"/>
          </w:rPr>
          <w:t>第二十六</w:t>
        </w:r>
      </w:ins>
      <w:r>
        <w:rPr>
          <w:rFonts w:hint="eastAsia" w:ascii="宋体" w:hAnsi="宋体" w:eastAsia="宋体" w:cs="宋体"/>
          <w:b/>
          <w:bCs/>
          <w:szCs w:val="21"/>
        </w:rPr>
        <w:t xml:space="preserve">条 </w:t>
      </w:r>
      <w:r>
        <w:rPr>
          <w:rFonts w:hint="eastAsia" w:ascii="宋体" w:hAnsi="宋体" w:eastAsia="宋体" w:cs="宋体"/>
          <w:szCs w:val="21"/>
        </w:rPr>
        <w:t>保险金申请人向保险人请求给付保险金的诉讼时效期间为二年，自其知道或者应当知道保险事故发生之日起计算。</w:t>
      </w:r>
    </w:p>
    <w:p>
      <w:pPr>
        <w:pStyle w:val="14"/>
        <w:spacing w:line="360" w:lineRule="auto"/>
        <w:ind w:left="0" w:leftChars="0"/>
        <w:rPr>
          <w:rFonts w:ascii="宋体" w:hAnsi="宋体" w:cs="宋体"/>
          <w:szCs w:val="21"/>
        </w:rPr>
      </w:pPr>
    </w:p>
    <w:p>
      <w:pPr>
        <w:pStyle w:val="13"/>
        <w:spacing w:line="360" w:lineRule="auto"/>
        <w:ind w:left="0" w:leftChars="0" w:firstLine="0" w:firstLineChars="0"/>
        <w:jc w:val="center"/>
        <w:rPr>
          <w:rFonts w:ascii="宋体" w:hAnsi="宋体" w:cs="宋体"/>
          <w:b/>
          <w:szCs w:val="21"/>
        </w:rPr>
      </w:pPr>
      <w:r>
        <w:rPr>
          <w:rFonts w:hint="eastAsia" w:ascii="宋体" w:hAnsi="宋体" w:cs="宋体"/>
          <w:b/>
          <w:szCs w:val="21"/>
        </w:rPr>
        <w:t>争议处理和法律适用</w:t>
      </w:r>
    </w:p>
    <w:p>
      <w:pPr>
        <w:numPr>
          <w:ilvl w:val="255"/>
          <w:numId w:val="0"/>
        </w:numPr>
        <w:adjustRightInd w:val="0"/>
        <w:snapToGrid w:val="0"/>
        <w:spacing w:line="360" w:lineRule="auto"/>
        <w:ind w:firstLine="422" w:firstLineChars="200"/>
        <w:rPr>
          <w:rFonts w:ascii="宋体" w:hAnsi="宋体" w:eastAsia="宋体" w:cs="宋体"/>
          <w:szCs w:val="21"/>
        </w:rPr>
      </w:pPr>
      <w:del w:id="111" w:author="刘剑" w:date="2021-01-29T14:19:40Z">
        <w:r>
          <w:rPr>
            <w:rFonts w:hint="eastAsia" w:ascii="宋体" w:hAnsi="宋体" w:eastAsia="宋体" w:cs="宋体"/>
            <w:b/>
            <w:bCs/>
            <w:szCs w:val="21"/>
            <w:highlight w:val="none"/>
          </w:rPr>
          <w:delText>第二十六</w:delText>
        </w:r>
      </w:del>
      <w:ins w:id="112" w:author="刘剑" w:date="2021-01-29T14:19:40Z">
        <w:r>
          <w:rPr>
            <w:rFonts w:hint="eastAsia" w:ascii="宋体" w:hAnsi="宋体" w:eastAsia="宋体" w:cs="宋体"/>
            <w:b/>
            <w:bCs/>
            <w:szCs w:val="21"/>
          </w:rPr>
          <w:t>第二十七</w:t>
        </w:r>
      </w:ins>
      <w:r>
        <w:rPr>
          <w:rFonts w:hint="eastAsia" w:ascii="宋体" w:hAnsi="宋体" w:eastAsia="宋体" w:cs="宋体"/>
          <w:b/>
          <w:bCs/>
          <w:szCs w:val="21"/>
        </w:rPr>
        <w:t xml:space="preserve">条 </w:t>
      </w:r>
      <w:r>
        <w:rPr>
          <w:rFonts w:hint="eastAsia" w:ascii="宋体" w:hAnsi="宋体" w:eastAsia="宋体" w:cs="宋体"/>
          <w:szCs w:val="21"/>
        </w:rPr>
        <w:t>因履行本保险合同发生的争议，由当事人协商解决。协商不成的，可依法向中华人民共和国境内（不包括港澳台地区）有管辖权的人民法院起诉。</w:t>
      </w:r>
    </w:p>
    <w:p>
      <w:pPr>
        <w:numPr>
          <w:ilvl w:val="255"/>
          <w:numId w:val="0"/>
        </w:numPr>
        <w:adjustRightInd w:val="0"/>
        <w:snapToGrid w:val="0"/>
        <w:spacing w:line="360" w:lineRule="auto"/>
        <w:ind w:firstLine="422" w:firstLineChars="200"/>
        <w:rPr>
          <w:rFonts w:ascii="宋体" w:hAnsi="宋体" w:eastAsia="宋体" w:cs="宋体"/>
          <w:szCs w:val="21"/>
        </w:rPr>
      </w:pPr>
      <w:del w:id="113" w:author="刘剑" w:date="2021-01-29T14:19:40Z">
        <w:r>
          <w:rPr>
            <w:rFonts w:hint="eastAsia" w:ascii="宋体" w:hAnsi="宋体" w:eastAsia="宋体" w:cs="宋体"/>
            <w:b/>
            <w:bCs/>
            <w:szCs w:val="21"/>
            <w:highlight w:val="none"/>
          </w:rPr>
          <w:delText>第二十七</w:delText>
        </w:r>
      </w:del>
      <w:ins w:id="114" w:author="刘剑" w:date="2021-01-29T14:19:40Z">
        <w:r>
          <w:rPr>
            <w:rFonts w:hint="eastAsia" w:ascii="宋体" w:hAnsi="宋体" w:eastAsia="宋体" w:cs="宋体"/>
            <w:b/>
            <w:bCs/>
            <w:szCs w:val="21"/>
          </w:rPr>
          <w:t>第二十八</w:t>
        </w:r>
      </w:ins>
      <w:r>
        <w:rPr>
          <w:rFonts w:hint="eastAsia" w:ascii="宋体" w:hAnsi="宋体" w:eastAsia="宋体" w:cs="宋体"/>
          <w:b/>
          <w:bCs/>
          <w:szCs w:val="21"/>
        </w:rPr>
        <w:t xml:space="preserve">条 </w:t>
      </w:r>
      <w:r>
        <w:rPr>
          <w:rFonts w:hint="eastAsia" w:ascii="宋体" w:hAnsi="宋体" w:eastAsia="宋体" w:cs="宋体"/>
          <w:szCs w:val="21"/>
        </w:rPr>
        <w:t>与本保险合同有关的以及履行本保险合同产生的一切争议处理适用中华人民共和国法律（不包括香港、澳门、台湾地区法律）。</w:t>
      </w:r>
    </w:p>
    <w:p>
      <w:pPr>
        <w:pStyle w:val="13"/>
        <w:spacing w:line="360" w:lineRule="auto"/>
        <w:ind w:left="0" w:leftChars="0" w:firstLine="422"/>
        <w:jc w:val="center"/>
        <w:rPr>
          <w:rFonts w:ascii="宋体" w:hAnsi="宋体" w:cs="宋体"/>
          <w:b/>
          <w:szCs w:val="21"/>
        </w:rPr>
      </w:pPr>
    </w:p>
    <w:p>
      <w:pPr>
        <w:pStyle w:val="13"/>
        <w:spacing w:line="360" w:lineRule="auto"/>
        <w:ind w:left="0" w:leftChars="0" w:firstLine="0" w:firstLineChars="0"/>
        <w:jc w:val="center"/>
        <w:rPr>
          <w:rFonts w:ascii="宋体" w:hAnsi="宋体" w:cs="宋体"/>
          <w:b/>
          <w:szCs w:val="21"/>
        </w:rPr>
      </w:pPr>
      <w:r>
        <w:rPr>
          <w:rFonts w:hint="eastAsia" w:ascii="宋体" w:hAnsi="宋体" w:cs="宋体"/>
          <w:b/>
          <w:szCs w:val="21"/>
        </w:rPr>
        <w:t>其他事项</w:t>
      </w:r>
    </w:p>
    <w:p>
      <w:pPr>
        <w:numPr>
          <w:ilvl w:val="255"/>
          <w:numId w:val="0"/>
        </w:numPr>
        <w:spacing w:line="360" w:lineRule="auto"/>
        <w:ind w:firstLine="422" w:firstLineChars="200"/>
        <w:rPr>
          <w:rFonts w:ascii="宋体" w:hAnsi="宋体" w:eastAsia="宋体" w:cs="宋体"/>
          <w:szCs w:val="21"/>
        </w:rPr>
      </w:pPr>
      <w:del w:id="115" w:author="刘剑" w:date="2021-01-29T14:19:40Z">
        <w:r>
          <w:rPr>
            <w:rFonts w:hint="eastAsia" w:ascii="宋体" w:hAnsi="宋体" w:eastAsia="宋体" w:cs="宋体"/>
            <w:b/>
            <w:bCs/>
            <w:szCs w:val="21"/>
            <w:highlight w:val="none"/>
          </w:rPr>
          <w:delText>第二十八</w:delText>
        </w:r>
      </w:del>
      <w:ins w:id="116" w:author="刘剑" w:date="2021-01-29T14:19:40Z">
        <w:r>
          <w:rPr>
            <w:rFonts w:hint="eastAsia" w:ascii="宋体" w:hAnsi="宋体" w:eastAsia="宋体" w:cs="宋体"/>
            <w:b/>
            <w:bCs/>
            <w:szCs w:val="21"/>
          </w:rPr>
          <w:t>第二十九</w:t>
        </w:r>
      </w:ins>
      <w:r>
        <w:rPr>
          <w:rFonts w:hint="eastAsia" w:ascii="宋体" w:hAnsi="宋体" w:eastAsia="宋体" w:cs="宋体"/>
          <w:b/>
          <w:bCs/>
          <w:szCs w:val="21"/>
        </w:rPr>
        <w:t xml:space="preserve">条 </w:t>
      </w:r>
      <w:r>
        <w:rPr>
          <w:rFonts w:hint="eastAsia" w:ascii="宋体" w:hAnsi="宋体" w:eastAsia="宋体" w:cs="宋体"/>
          <w:szCs w:val="21"/>
        </w:rPr>
        <w:t>除本合同另有约定外，经投保人和保险人协商同意后，可变更本合同的有关内容。变更本合同时，投保人应填写变更合同申请书，经保险人审核同意，并在本合同的保险单或其它保险凭证上加以批注，或由投保人和保险人订立变更的书面协议后生效。</w:t>
      </w:r>
    </w:p>
    <w:p>
      <w:pPr>
        <w:numPr>
          <w:ilvl w:val="255"/>
          <w:numId w:val="0"/>
        </w:numPr>
        <w:spacing w:line="360" w:lineRule="auto"/>
        <w:ind w:firstLine="422" w:firstLineChars="200"/>
        <w:rPr>
          <w:rFonts w:ascii="宋体" w:hAnsi="宋体" w:eastAsia="宋体" w:cs="宋体"/>
          <w:szCs w:val="21"/>
        </w:rPr>
      </w:pPr>
      <w:del w:id="117" w:author="刘剑" w:date="2021-01-29T14:19:40Z">
        <w:r>
          <w:rPr>
            <w:rFonts w:hint="eastAsia" w:ascii="宋体" w:hAnsi="宋体" w:eastAsia="宋体" w:cs="宋体"/>
            <w:b/>
            <w:bCs/>
            <w:szCs w:val="21"/>
            <w:highlight w:val="none"/>
          </w:rPr>
          <w:delText>第二十九</w:delText>
        </w:r>
      </w:del>
      <w:ins w:id="118" w:author="刘剑" w:date="2021-01-29T14:19:40Z">
        <w:r>
          <w:rPr>
            <w:rFonts w:hint="eastAsia" w:ascii="宋体" w:hAnsi="宋体" w:eastAsia="宋体" w:cs="宋体"/>
            <w:b/>
            <w:bCs/>
            <w:szCs w:val="21"/>
          </w:rPr>
          <w:t>第三十</w:t>
        </w:r>
      </w:ins>
      <w:r>
        <w:rPr>
          <w:rFonts w:hint="eastAsia" w:ascii="宋体" w:hAnsi="宋体" w:eastAsia="宋体" w:cs="宋体"/>
          <w:b/>
          <w:bCs/>
          <w:szCs w:val="21"/>
        </w:rPr>
        <w:t xml:space="preserve">条 </w:t>
      </w:r>
      <w:r>
        <w:rPr>
          <w:rFonts w:hint="eastAsia" w:ascii="宋体" w:hAnsi="宋体" w:eastAsia="宋体" w:cs="宋体"/>
          <w:szCs w:val="21"/>
        </w:rPr>
        <w:t>在本保险合同成立后，投保人可以书面形式通知保险人解除合同，但保险人已根据本保险合同约定给付保险金的除外。</w:t>
      </w:r>
    </w:p>
    <w:p>
      <w:pPr>
        <w:pStyle w:val="14"/>
        <w:spacing w:line="360" w:lineRule="auto"/>
        <w:ind w:left="0" w:leftChars="0"/>
        <w:rPr>
          <w:rFonts w:ascii="宋体" w:hAnsi="宋体" w:cs="宋体"/>
          <w:szCs w:val="21"/>
        </w:rPr>
      </w:pPr>
      <w:r>
        <w:rPr>
          <w:rFonts w:hint="eastAsia" w:ascii="宋体" w:hAnsi="宋体" w:cs="宋体"/>
          <w:szCs w:val="21"/>
        </w:rPr>
        <w:t>投保人解除本保险合同时，应提供下列证明文件和资料：</w:t>
      </w:r>
    </w:p>
    <w:p>
      <w:pPr>
        <w:pStyle w:val="14"/>
        <w:spacing w:line="360" w:lineRule="auto"/>
        <w:ind w:left="0" w:leftChars="0"/>
        <w:rPr>
          <w:rFonts w:ascii="宋体" w:hAnsi="宋体" w:cs="宋体"/>
          <w:szCs w:val="21"/>
        </w:rPr>
      </w:pPr>
      <w:r>
        <w:rPr>
          <w:rFonts w:hint="eastAsia" w:ascii="宋体" w:hAnsi="宋体" w:cs="宋体"/>
          <w:szCs w:val="21"/>
        </w:rPr>
        <w:t>（一）保险合同解除申请书；</w:t>
      </w:r>
    </w:p>
    <w:p>
      <w:pPr>
        <w:pStyle w:val="14"/>
        <w:spacing w:line="360" w:lineRule="auto"/>
        <w:ind w:left="0" w:leftChars="0"/>
        <w:rPr>
          <w:rFonts w:ascii="宋体" w:hAnsi="宋体" w:cs="宋体"/>
          <w:szCs w:val="21"/>
        </w:rPr>
      </w:pPr>
      <w:r>
        <w:rPr>
          <w:rFonts w:hint="eastAsia" w:ascii="宋体" w:hAnsi="宋体" w:cs="宋体"/>
          <w:szCs w:val="21"/>
        </w:rPr>
        <w:t>（二）保险单原件；</w:t>
      </w:r>
    </w:p>
    <w:p>
      <w:pPr>
        <w:pStyle w:val="14"/>
        <w:spacing w:line="360" w:lineRule="auto"/>
        <w:ind w:left="0" w:leftChars="0"/>
        <w:rPr>
          <w:rFonts w:ascii="宋体" w:hAnsi="宋体" w:cs="宋体"/>
          <w:szCs w:val="21"/>
        </w:rPr>
      </w:pPr>
      <w:r>
        <w:rPr>
          <w:rFonts w:hint="eastAsia" w:ascii="宋体" w:hAnsi="宋体" w:cs="宋体"/>
          <w:szCs w:val="21"/>
        </w:rPr>
        <w:t>（三）保险费交付凭证；</w:t>
      </w:r>
    </w:p>
    <w:p>
      <w:pPr>
        <w:pStyle w:val="14"/>
        <w:spacing w:line="360" w:lineRule="auto"/>
        <w:ind w:left="0" w:leftChars="0"/>
        <w:rPr>
          <w:rFonts w:ascii="宋体" w:hAnsi="宋体" w:cs="宋体"/>
          <w:szCs w:val="21"/>
        </w:rPr>
      </w:pPr>
      <w:r>
        <w:rPr>
          <w:rFonts w:hint="eastAsia" w:ascii="宋体" w:hAnsi="宋体" w:cs="宋体"/>
          <w:szCs w:val="21"/>
        </w:rPr>
        <w:t>（四）投保人身份证明；</w:t>
      </w:r>
    </w:p>
    <w:p>
      <w:pPr>
        <w:pStyle w:val="14"/>
        <w:spacing w:line="360" w:lineRule="auto"/>
        <w:ind w:left="0" w:leftChars="0"/>
        <w:rPr>
          <w:rFonts w:ascii="宋体" w:hAnsi="宋体" w:cs="宋体"/>
          <w:szCs w:val="21"/>
        </w:rPr>
      </w:pPr>
      <w:r>
        <w:rPr>
          <w:rFonts w:hint="eastAsia" w:ascii="宋体" w:hAnsi="宋体" w:cs="宋体"/>
          <w:szCs w:val="21"/>
        </w:rPr>
        <w:t>（五）保险人需要的其它有关文件和资料。</w:t>
      </w:r>
    </w:p>
    <w:p>
      <w:pPr>
        <w:pStyle w:val="14"/>
        <w:spacing w:line="360" w:lineRule="auto"/>
        <w:ind w:left="0" w:leftChars="0"/>
        <w:rPr>
          <w:rFonts w:ascii="宋体" w:hAnsi="宋体" w:cs="宋体"/>
          <w:szCs w:val="21"/>
        </w:rPr>
      </w:pPr>
      <w:r>
        <w:rPr>
          <w:rFonts w:hint="eastAsia" w:ascii="宋体" w:hAnsi="宋体" w:cs="宋体"/>
          <w:szCs w:val="21"/>
        </w:rPr>
        <w:t>投保人要求解除本保险合同，自保险人接到保险合同解除申请书之时起，本保险合同的效力终止。保险人收到上述证明文件和资料之日起30日内退还保险单的未满期</w:t>
      </w:r>
      <w:ins w:id="119" w:author="刘剑" w:date="2021-01-29T14:19:40Z">
        <w:r>
          <w:rPr>
            <w:rFonts w:hint="eastAsia" w:ascii="宋体" w:hAnsi="宋体" w:cs="宋体"/>
            <w:szCs w:val="21"/>
          </w:rPr>
          <w:t>净</w:t>
        </w:r>
      </w:ins>
      <w:r>
        <w:rPr>
          <w:rFonts w:hint="eastAsia" w:ascii="宋体" w:hAnsi="宋体" w:cs="宋体"/>
          <w:szCs w:val="21"/>
        </w:rPr>
        <w:t>保费。</w:t>
      </w:r>
    </w:p>
    <w:p>
      <w:pPr>
        <w:spacing w:line="360" w:lineRule="auto"/>
        <w:ind w:firstLine="426" w:firstLineChars="202"/>
        <w:rPr>
          <w:rFonts w:ascii="宋体" w:hAnsi="宋体" w:eastAsia="宋体" w:cs="宋体"/>
          <w:b/>
          <w:szCs w:val="21"/>
        </w:rPr>
      </w:pPr>
      <w:del w:id="120" w:author="刘剑" w:date="2021-01-29T14:19:40Z">
        <w:r>
          <w:rPr>
            <w:rFonts w:hint="eastAsia" w:ascii="宋体" w:hAnsi="宋体" w:eastAsia="宋体" w:cs="宋体"/>
            <w:b/>
            <w:szCs w:val="21"/>
            <w:highlight w:val="none"/>
          </w:rPr>
          <w:delText>第三十</w:delText>
        </w:r>
      </w:del>
      <w:ins w:id="121" w:author="刘剑" w:date="2021-01-29T14:19:40Z">
        <w:r>
          <w:rPr>
            <w:rFonts w:hint="eastAsia" w:ascii="宋体" w:hAnsi="宋体" w:eastAsia="宋体" w:cs="宋体"/>
            <w:b/>
            <w:szCs w:val="21"/>
          </w:rPr>
          <w:t>第三十一</w:t>
        </w:r>
      </w:ins>
      <w:r>
        <w:rPr>
          <w:rFonts w:hint="eastAsia" w:ascii="宋体" w:hAnsi="宋体" w:eastAsia="宋体" w:cs="宋体"/>
          <w:b/>
          <w:szCs w:val="21"/>
        </w:rPr>
        <w:t>条 发生以下情况之一时，本合同效力即时终止：</w:t>
      </w:r>
    </w:p>
    <w:p>
      <w:pPr>
        <w:spacing w:line="360" w:lineRule="auto"/>
        <w:ind w:firstLine="426" w:firstLineChars="202"/>
        <w:rPr>
          <w:rFonts w:ascii="宋体" w:hAnsi="宋体" w:eastAsia="宋体" w:cs="宋体"/>
          <w:b/>
          <w:szCs w:val="21"/>
        </w:rPr>
      </w:pPr>
      <w:r>
        <w:rPr>
          <w:rFonts w:hint="eastAsia" w:ascii="宋体" w:hAnsi="宋体" w:eastAsia="宋体" w:cs="宋体"/>
          <w:b/>
          <w:szCs w:val="21"/>
        </w:rPr>
        <w:t>（一）保险期间届满；</w:t>
      </w:r>
    </w:p>
    <w:p>
      <w:pPr>
        <w:spacing w:line="360" w:lineRule="auto"/>
        <w:ind w:firstLine="426" w:firstLineChars="202"/>
        <w:rPr>
          <w:rFonts w:ascii="宋体" w:hAnsi="宋体" w:eastAsia="宋体" w:cs="宋体"/>
          <w:b/>
          <w:szCs w:val="21"/>
        </w:rPr>
      </w:pPr>
      <w:r>
        <w:rPr>
          <w:rFonts w:hint="eastAsia" w:ascii="宋体" w:hAnsi="宋体" w:eastAsia="宋体" w:cs="宋体"/>
          <w:b/>
          <w:szCs w:val="21"/>
        </w:rPr>
        <w:t>（二）被保险人身故；</w:t>
      </w:r>
    </w:p>
    <w:p>
      <w:pPr>
        <w:adjustRightInd w:val="0"/>
        <w:snapToGrid w:val="0"/>
        <w:spacing w:line="360" w:lineRule="auto"/>
        <w:ind w:firstLine="422" w:firstLineChars="200"/>
        <w:rPr>
          <w:rFonts w:ascii="宋体" w:hAnsi="宋体" w:eastAsia="宋体" w:cs="宋体"/>
          <w:b/>
          <w:szCs w:val="21"/>
        </w:rPr>
      </w:pPr>
      <w:r>
        <w:rPr>
          <w:rFonts w:hint="eastAsia" w:ascii="宋体" w:hAnsi="宋体" w:eastAsia="宋体" w:cs="宋体"/>
          <w:b/>
          <w:szCs w:val="21"/>
        </w:rPr>
        <w:t>（三）因本合同其他条款所约定的情况而终止效力。</w:t>
      </w:r>
    </w:p>
    <w:p>
      <w:pPr>
        <w:adjustRightInd w:val="0"/>
        <w:snapToGrid w:val="0"/>
        <w:spacing w:line="360" w:lineRule="auto"/>
        <w:jc w:val="center"/>
        <w:rPr>
          <w:rFonts w:ascii="宋体" w:hAnsi="宋体" w:eastAsia="宋体" w:cs="宋体"/>
          <w:b/>
          <w:szCs w:val="21"/>
        </w:rPr>
      </w:pPr>
    </w:p>
    <w:p>
      <w:pPr>
        <w:adjustRightInd w:val="0"/>
        <w:snapToGrid w:val="0"/>
        <w:spacing w:line="360" w:lineRule="auto"/>
        <w:jc w:val="center"/>
        <w:rPr>
          <w:rFonts w:ascii="宋体" w:hAnsi="宋体" w:eastAsia="宋体" w:cs="宋体"/>
          <w:b/>
          <w:szCs w:val="21"/>
        </w:rPr>
      </w:pPr>
      <w:r>
        <w:rPr>
          <w:rFonts w:hint="eastAsia" w:ascii="宋体" w:hAnsi="宋体" w:eastAsia="宋体" w:cs="宋体"/>
          <w:b/>
          <w:szCs w:val="21"/>
        </w:rPr>
        <w:t></w:t>
      </w:r>
    </w:p>
    <w:p>
      <w:pPr>
        <w:widowControl/>
        <w:jc w:val="left"/>
        <w:rPr>
          <w:rFonts w:ascii="宋体" w:hAnsi="宋体" w:eastAsia="宋体" w:cs="宋体"/>
          <w:b/>
          <w:szCs w:val="21"/>
        </w:rPr>
      </w:pPr>
      <w:r>
        <w:rPr>
          <w:rFonts w:hint="eastAsia" w:ascii="宋体" w:hAnsi="宋体" w:eastAsia="宋体" w:cs="宋体"/>
          <w:b/>
          <w:szCs w:val="21"/>
        </w:rPr>
        <w:br w:type="page"/>
      </w:r>
    </w:p>
    <w:p>
      <w:pPr>
        <w:adjustRightInd w:val="0"/>
        <w:snapToGrid w:val="0"/>
        <w:spacing w:line="360" w:lineRule="auto"/>
        <w:jc w:val="center"/>
        <w:rPr>
          <w:rFonts w:ascii="宋体" w:hAnsi="宋体" w:eastAsia="宋体" w:cs="宋体"/>
          <w:b/>
          <w:szCs w:val="21"/>
        </w:rPr>
      </w:pPr>
      <w:r>
        <w:rPr>
          <w:rFonts w:hint="eastAsia" w:ascii="宋体" w:hAnsi="宋体" w:eastAsia="宋体" w:cs="宋体"/>
          <w:b/>
          <w:szCs w:val="21"/>
        </w:rPr>
        <w:t>释义</w:t>
      </w:r>
    </w:p>
    <w:p>
      <w:pPr>
        <w:pStyle w:val="14"/>
        <w:numPr>
          <w:ilvl w:val="255"/>
          <w:numId w:val="0"/>
        </w:numPr>
        <w:spacing w:line="360" w:lineRule="auto"/>
        <w:ind w:firstLine="422" w:firstLineChars="200"/>
        <w:rPr>
          <w:rFonts w:ascii="宋体" w:hAnsi="宋体" w:cs="宋体"/>
          <w:szCs w:val="21"/>
        </w:rPr>
      </w:pPr>
      <w:r>
        <w:rPr>
          <w:rFonts w:hint="eastAsia" w:ascii="宋体" w:hAnsi="宋体" w:cs="宋体"/>
          <w:b/>
          <w:szCs w:val="21"/>
        </w:rPr>
        <w:t>1、周岁：</w:t>
      </w:r>
      <w:r>
        <w:rPr>
          <w:rFonts w:hint="eastAsia" w:ascii="宋体" w:hAnsi="宋体" w:cs="宋体"/>
          <w:szCs w:val="21"/>
        </w:rPr>
        <w:t>指按有效身份证件中记载的出生日期计算的年龄，自出生之日起为零周岁，每经过一年增加一岁，不足一年的不计。</w:t>
      </w:r>
    </w:p>
    <w:p>
      <w:pPr>
        <w:pStyle w:val="14"/>
        <w:spacing w:line="360" w:lineRule="auto"/>
        <w:ind w:left="0" w:leftChars="0" w:firstLine="422"/>
        <w:rPr>
          <w:rFonts w:ascii="宋体" w:hAnsi="宋体" w:cs="宋体"/>
          <w:b/>
          <w:bCs/>
          <w:szCs w:val="21"/>
        </w:rPr>
      </w:pPr>
      <w:r>
        <w:rPr>
          <w:rFonts w:hint="eastAsia" w:ascii="宋体" w:hAnsi="宋体" w:cs="宋体"/>
          <w:b/>
          <w:bCs/>
          <w:szCs w:val="21"/>
        </w:rPr>
        <w:t>2、意外伤害：</w:t>
      </w:r>
      <w:bookmarkStart w:id="18" w:name="_Hlk28015926"/>
      <w:r>
        <w:rPr>
          <w:rFonts w:hint="eastAsia" w:ascii="宋体" w:hAnsi="宋体" w:cs="宋体"/>
          <w:szCs w:val="21"/>
        </w:rPr>
        <w:t>指以外来的、突发的、非本意的、非疾病的客观事件为直接且单独的原因致使身体受到的伤害。</w:t>
      </w:r>
      <w:r>
        <w:rPr>
          <w:rFonts w:hint="eastAsia" w:ascii="宋体" w:hAnsi="宋体" w:cs="宋体"/>
          <w:b/>
          <w:bCs/>
          <w:szCs w:val="21"/>
        </w:rPr>
        <w:t>以下情形属于疾病范畴，非本条款所指意外伤害：</w:t>
      </w:r>
    </w:p>
    <w:p>
      <w:pPr>
        <w:pStyle w:val="14"/>
        <w:numPr>
          <w:ilvl w:val="255"/>
          <w:numId w:val="0"/>
        </w:numPr>
        <w:spacing w:line="360" w:lineRule="auto"/>
        <w:ind w:firstLine="422" w:firstLineChars="200"/>
        <w:rPr>
          <w:rFonts w:ascii="宋体" w:hAnsi="宋体" w:cs="宋体"/>
          <w:b/>
          <w:bCs/>
          <w:szCs w:val="21"/>
        </w:rPr>
      </w:pPr>
      <w:r>
        <w:rPr>
          <w:rFonts w:hint="eastAsia" w:ascii="宋体" w:hAnsi="宋体" w:cs="宋体"/>
          <w:b/>
          <w:bCs/>
          <w:szCs w:val="21"/>
        </w:rPr>
        <w:t>（1）猝死：指由潜在疾病、身体机能障碍或其他非外来性原因所导致的、在出现急性症状后发生的突然死亡，以医院的诊断或公安、司法机关的鉴定为准；</w:t>
      </w:r>
    </w:p>
    <w:p>
      <w:pPr>
        <w:pStyle w:val="14"/>
        <w:numPr>
          <w:ilvl w:val="255"/>
          <w:numId w:val="0"/>
        </w:numPr>
        <w:spacing w:line="360" w:lineRule="auto"/>
        <w:ind w:firstLine="422" w:firstLineChars="200"/>
        <w:rPr>
          <w:rFonts w:ascii="宋体" w:hAnsi="宋体" w:cs="宋体"/>
          <w:b/>
          <w:bCs/>
          <w:szCs w:val="21"/>
        </w:rPr>
      </w:pPr>
      <w:r>
        <w:rPr>
          <w:rFonts w:hint="eastAsia" w:ascii="宋体" w:hAnsi="宋体" w:cs="宋体"/>
          <w:b/>
          <w:bCs/>
          <w:szCs w:val="21"/>
        </w:rPr>
        <w:t>（2）过敏及由过敏引发的变态反应性疾病；</w:t>
      </w:r>
    </w:p>
    <w:p>
      <w:pPr>
        <w:pStyle w:val="14"/>
        <w:numPr>
          <w:ilvl w:val="255"/>
          <w:numId w:val="0"/>
        </w:numPr>
        <w:spacing w:line="360" w:lineRule="auto"/>
        <w:ind w:firstLine="422" w:firstLineChars="200"/>
        <w:rPr>
          <w:rFonts w:ascii="宋体" w:hAnsi="宋体" w:cs="宋体"/>
          <w:b/>
          <w:bCs/>
          <w:szCs w:val="21"/>
        </w:rPr>
      </w:pPr>
      <w:r>
        <w:rPr>
          <w:rFonts w:hint="eastAsia" w:ascii="宋体" w:hAnsi="宋体" w:cs="宋体"/>
          <w:b/>
          <w:bCs/>
          <w:szCs w:val="21"/>
        </w:rPr>
        <w:t>（3）高原反应；</w:t>
      </w:r>
    </w:p>
    <w:p>
      <w:pPr>
        <w:pStyle w:val="14"/>
        <w:numPr>
          <w:ilvl w:val="255"/>
          <w:numId w:val="0"/>
        </w:numPr>
        <w:spacing w:line="360" w:lineRule="auto"/>
        <w:ind w:firstLine="422" w:firstLineChars="200"/>
        <w:rPr>
          <w:rFonts w:ascii="宋体" w:hAnsi="宋体" w:cs="宋体"/>
          <w:b/>
          <w:bCs/>
          <w:szCs w:val="21"/>
        </w:rPr>
      </w:pPr>
      <w:r>
        <w:rPr>
          <w:rFonts w:hint="eastAsia" w:ascii="宋体" w:hAnsi="宋体" w:cs="宋体"/>
          <w:b/>
          <w:bCs/>
          <w:szCs w:val="21"/>
        </w:rPr>
        <w:t>（4）中暑；</w:t>
      </w:r>
    </w:p>
    <w:p>
      <w:pPr>
        <w:pStyle w:val="14"/>
        <w:numPr>
          <w:ilvl w:val="255"/>
          <w:numId w:val="0"/>
        </w:numPr>
        <w:spacing w:line="360" w:lineRule="auto"/>
        <w:ind w:firstLine="422" w:firstLineChars="200"/>
        <w:rPr>
          <w:rFonts w:ascii="宋体" w:hAnsi="宋体" w:cs="宋体"/>
          <w:b/>
          <w:bCs/>
          <w:szCs w:val="21"/>
        </w:rPr>
      </w:pPr>
      <w:r>
        <w:rPr>
          <w:rFonts w:hint="eastAsia" w:ascii="宋体" w:hAnsi="宋体" w:cs="宋体"/>
          <w:b/>
          <w:bCs/>
          <w:szCs w:val="21"/>
        </w:rPr>
        <w:t>（5）细菌、病毒或其他病原体导致的感染性疾病。</w:t>
      </w:r>
    </w:p>
    <w:bookmarkEnd w:id="18"/>
    <w:p>
      <w:pPr>
        <w:pStyle w:val="14"/>
        <w:numPr>
          <w:ilvl w:val="255"/>
          <w:numId w:val="0"/>
        </w:numPr>
        <w:spacing w:line="360" w:lineRule="auto"/>
        <w:ind w:firstLine="422" w:firstLineChars="200"/>
        <w:rPr>
          <w:rFonts w:ascii="宋体" w:hAnsi="宋体" w:cs="宋体"/>
          <w:b/>
          <w:bCs/>
          <w:szCs w:val="21"/>
        </w:rPr>
      </w:pPr>
      <w:r>
        <w:rPr>
          <w:rFonts w:hint="eastAsia" w:ascii="宋体" w:hAnsi="宋体" w:cs="宋体"/>
          <w:b/>
          <w:bCs/>
          <w:szCs w:val="21"/>
        </w:rPr>
        <w:t>3、等待期：指自保险合同生效之日起计算的一段时间，具体天数由保险人和投保人在投保时约定并在本合同上载明。在等待期内发生保险事故的,保险人不承担给付保险金的责任。</w:t>
      </w:r>
    </w:p>
    <w:p>
      <w:pPr>
        <w:pStyle w:val="14"/>
        <w:numPr>
          <w:ilvl w:val="255"/>
          <w:numId w:val="0"/>
        </w:numPr>
        <w:spacing w:line="360" w:lineRule="auto"/>
        <w:ind w:firstLine="422" w:firstLineChars="200"/>
        <w:rPr>
          <w:rFonts w:ascii="宋体" w:hAnsi="宋体" w:cs="宋体"/>
          <w:b/>
          <w:bCs/>
          <w:szCs w:val="21"/>
        </w:rPr>
      </w:pPr>
      <w:r>
        <w:rPr>
          <w:rFonts w:hint="eastAsia" w:ascii="宋体" w:hAnsi="宋体" w:cs="宋体"/>
          <w:b/>
          <w:szCs w:val="21"/>
        </w:rPr>
        <w:t>4、医院</w:t>
      </w:r>
      <w:r>
        <w:rPr>
          <w:rFonts w:hint="eastAsia" w:ascii="宋体" w:hAnsi="宋体" w:cs="宋体"/>
          <w:b/>
          <w:bCs/>
          <w:szCs w:val="21"/>
        </w:rPr>
        <w:t>：是指</w:t>
      </w:r>
      <w:bookmarkStart w:id="19" w:name="_Hlk31886067"/>
      <w:r>
        <w:rPr>
          <w:rFonts w:hint="eastAsia" w:ascii="宋体" w:hAnsi="宋体" w:cs="宋体"/>
          <w:b/>
          <w:bCs/>
          <w:szCs w:val="21"/>
        </w:rPr>
        <w:t>经中华人民共和国卫生部门审核认定的二级或二级以上的公立医院</w:t>
      </w:r>
      <w:bookmarkEnd w:id="19"/>
      <w:r>
        <w:rPr>
          <w:rFonts w:hint="eastAsia" w:ascii="宋体" w:hAnsi="宋体" w:cs="宋体"/>
          <w:b/>
          <w:bCs/>
          <w:szCs w:val="21"/>
        </w:rPr>
        <w:t>，且仅限于上述医院的普通部，不包括如下机构或医疗服务：</w:t>
      </w:r>
    </w:p>
    <w:p>
      <w:pPr>
        <w:pStyle w:val="14"/>
        <w:numPr>
          <w:ilvl w:val="255"/>
          <w:numId w:val="0"/>
        </w:numPr>
        <w:spacing w:line="360" w:lineRule="auto"/>
        <w:ind w:firstLine="422" w:firstLineChars="200"/>
        <w:rPr>
          <w:rFonts w:ascii="宋体" w:hAnsi="宋体" w:cs="宋体"/>
          <w:b/>
          <w:bCs/>
          <w:szCs w:val="21"/>
        </w:rPr>
      </w:pPr>
      <w:r>
        <w:rPr>
          <w:rFonts w:hint="eastAsia" w:ascii="宋体" w:hAnsi="宋体" w:cs="宋体"/>
          <w:b/>
          <w:bCs/>
          <w:szCs w:val="21"/>
        </w:rPr>
        <w:t>（1）特需医疗、外宾医疗、干部病房、联合病房、国际医疗中心、VIP部、联合医院、A级病房；</w:t>
      </w:r>
    </w:p>
    <w:p>
      <w:pPr>
        <w:pStyle w:val="14"/>
        <w:numPr>
          <w:ilvl w:val="255"/>
          <w:numId w:val="0"/>
        </w:numPr>
        <w:spacing w:line="360" w:lineRule="auto"/>
        <w:ind w:firstLine="422" w:firstLineChars="200"/>
        <w:rPr>
          <w:rFonts w:ascii="宋体" w:hAnsi="宋体" w:cs="宋体"/>
          <w:b/>
          <w:bCs/>
          <w:szCs w:val="21"/>
        </w:rPr>
      </w:pPr>
      <w:r>
        <w:rPr>
          <w:rFonts w:hint="eastAsia" w:ascii="宋体" w:hAnsi="宋体" w:cs="宋体"/>
          <w:b/>
          <w:bCs/>
          <w:szCs w:val="21"/>
        </w:rPr>
        <w:t>（2）诊所、康复中心、家庭病床、护理机构；</w:t>
      </w:r>
    </w:p>
    <w:p>
      <w:pPr>
        <w:pStyle w:val="14"/>
        <w:numPr>
          <w:ilvl w:val="255"/>
          <w:numId w:val="0"/>
        </w:numPr>
        <w:spacing w:line="360" w:lineRule="auto"/>
        <w:ind w:firstLine="422" w:firstLineChars="200"/>
        <w:rPr>
          <w:rFonts w:ascii="宋体" w:hAnsi="宋体" w:cs="宋体"/>
          <w:kern w:val="0"/>
          <w:szCs w:val="21"/>
        </w:rPr>
      </w:pPr>
      <w:r>
        <w:rPr>
          <w:rFonts w:hint="eastAsia" w:ascii="宋体" w:hAnsi="宋体" w:cs="宋体"/>
          <w:b/>
          <w:bCs/>
          <w:szCs w:val="21"/>
        </w:rPr>
        <w:t>（3）休养、戒酒、戒毒中心。</w:t>
      </w:r>
    </w:p>
    <w:p>
      <w:pPr>
        <w:pStyle w:val="14"/>
        <w:spacing w:line="360" w:lineRule="auto"/>
        <w:ind w:left="0" w:leftChars="0"/>
        <w:rPr>
          <w:rFonts w:ascii="宋体" w:hAnsi="宋体" w:cs="宋体"/>
          <w:b/>
          <w:szCs w:val="21"/>
        </w:rPr>
      </w:pPr>
      <w:r>
        <w:rPr>
          <w:rFonts w:hint="eastAsia" w:ascii="宋体" w:hAnsi="宋体" w:cs="宋体"/>
          <w:kern w:val="0"/>
          <w:szCs w:val="21"/>
        </w:rPr>
        <w:t>该医院必须具有系统的、充分的诊断设备，全套外科手术设备及能够提供二十四小时的医疗与护理服务的能力或资质。</w:t>
      </w:r>
    </w:p>
    <w:p>
      <w:pPr>
        <w:pStyle w:val="14"/>
        <w:spacing w:line="360" w:lineRule="auto"/>
        <w:ind w:left="0" w:leftChars="0" w:firstLine="422"/>
        <w:rPr>
          <w:rFonts w:ascii="宋体" w:hAnsi="宋体" w:cs="宋体"/>
          <w:b/>
          <w:kern w:val="0"/>
          <w:szCs w:val="21"/>
        </w:rPr>
      </w:pPr>
      <w:r>
        <w:rPr>
          <w:rFonts w:hint="eastAsia" w:ascii="宋体" w:hAnsi="宋体" w:cs="宋体"/>
          <w:b/>
          <w:szCs w:val="21"/>
        </w:rPr>
        <w:t>5、住院：</w:t>
      </w:r>
      <w:r>
        <w:rPr>
          <w:rFonts w:hint="eastAsia" w:ascii="宋体" w:hAnsi="宋体" w:cs="宋体"/>
          <w:kern w:val="0"/>
          <w:szCs w:val="21"/>
        </w:rPr>
        <w:t>是指被保险人因意外伤害或疾病而入住医院或指定医疗机构的正式病房接受全日24小时监护治疗的过程，并正式办理入出院手续。</w:t>
      </w:r>
      <w:r>
        <w:rPr>
          <w:rFonts w:hint="eastAsia" w:ascii="宋体" w:hAnsi="宋体" w:cs="宋体"/>
          <w:b/>
          <w:kern w:val="0"/>
          <w:szCs w:val="21"/>
        </w:rPr>
        <w:t>但不包括下列情况：</w:t>
      </w:r>
    </w:p>
    <w:p>
      <w:pPr>
        <w:pStyle w:val="14"/>
        <w:numPr>
          <w:ilvl w:val="255"/>
          <w:numId w:val="0"/>
        </w:numPr>
        <w:spacing w:line="360" w:lineRule="auto"/>
        <w:ind w:firstLine="422" w:firstLineChars="200"/>
        <w:rPr>
          <w:rFonts w:ascii="宋体" w:hAnsi="宋体" w:cs="宋体"/>
          <w:b/>
          <w:bCs/>
          <w:szCs w:val="21"/>
        </w:rPr>
      </w:pPr>
      <w:r>
        <w:rPr>
          <w:rFonts w:hint="eastAsia" w:ascii="宋体" w:hAnsi="宋体" w:cs="宋体"/>
          <w:b/>
          <w:bCs/>
          <w:szCs w:val="21"/>
        </w:rPr>
        <w:t>（1）被保险人在医院或指定医疗机构的（门）急诊观察室、家庭病床（房）入住；</w:t>
      </w:r>
    </w:p>
    <w:p>
      <w:pPr>
        <w:pStyle w:val="14"/>
        <w:numPr>
          <w:ilvl w:val="255"/>
          <w:numId w:val="0"/>
        </w:numPr>
        <w:spacing w:line="360" w:lineRule="auto"/>
        <w:ind w:firstLine="422" w:firstLineChars="200"/>
        <w:rPr>
          <w:rFonts w:ascii="宋体" w:hAnsi="宋体" w:cs="宋体"/>
          <w:b/>
          <w:bCs/>
          <w:szCs w:val="21"/>
        </w:rPr>
      </w:pPr>
      <w:r>
        <w:rPr>
          <w:rFonts w:hint="eastAsia" w:ascii="宋体" w:hAnsi="宋体" w:cs="宋体"/>
          <w:b/>
          <w:bCs/>
          <w:szCs w:val="21"/>
        </w:rPr>
        <w:t>（2）被保险人在特需病房、外宾病房或其它不属于基本医疗保险范畴的高等级病房入住；</w:t>
      </w:r>
    </w:p>
    <w:p>
      <w:pPr>
        <w:pStyle w:val="14"/>
        <w:numPr>
          <w:ilvl w:val="255"/>
          <w:numId w:val="0"/>
        </w:numPr>
        <w:spacing w:line="360" w:lineRule="auto"/>
        <w:ind w:firstLine="422" w:firstLineChars="200"/>
        <w:rPr>
          <w:rFonts w:ascii="宋体" w:hAnsi="宋体" w:cs="宋体"/>
          <w:b/>
          <w:bCs/>
          <w:szCs w:val="21"/>
        </w:rPr>
      </w:pPr>
      <w:r>
        <w:rPr>
          <w:rFonts w:hint="eastAsia" w:ascii="宋体" w:hAnsi="宋体" w:cs="宋体"/>
          <w:b/>
          <w:bCs/>
          <w:szCs w:val="21"/>
        </w:rPr>
        <w:t>（3）被保险人入住康复科、康复病床或接受康复治疗；</w:t>
      </w:r>
    </w:p>
    <w:p>
      <w:pPr>
        <w:pStyle w:val="14"/>
        <w:numPr>
          <w:ilvl w:val="255"/>
          <w:numId w:val="0"/>
        </w:numPr>
        <w:spacing w:line="360" w:lineRule="auto"/>
        <w:ind w:firstLine="422" w:firstLineChars="200"/>
        <w:rPr>
          <w:rFonts w:ascii="宋体" w:hAnsi="宋体" w:cs="宋体"/>
          <w:b/>
          <w:bCs/>
          <w:szCs w:val="21"/>
        </w:rPr>
      </w:pPr>
      <w:r>
        <w:rPr>
          <w:rFonts w:hint="eastAsia" w:ascii="宋体" w:hAnsi="宋体" w:cs="宋体"/>
          <w:b/>
          <w:bCs/>
          <w:szCs w:val="21"/>
        </w:rPr>
        <w:t>（4）被保险人住院期间一天内未接受与入院诊断相关的检查和治疗或一天内住院不满二十四小时,但遵医嘱到外院接受临时治疗的除外；</w:t>
      </w:r>
    </w:p>
    <w:p>
      <w:pPr>
        <w:pStyle w:val="14"/>
        <w:numPr>
          <w:ilvl w:val="255"/>
          <w:numId w:val="0"/>
        </w:numPr>
        <w:spacing w:line="360" w:lineRule="auto"/>
        <w:ind w:firstLine="422" w:firstLineChars="200"/>
        <w:rPr>
          <w:rFonts w:ascii="宋体" w:hAnsi="宋体" w:cs="宋体"/>
          <w:b/>
          <w:bCs/>
          <w:szCs w:val="21"/>
        </w:rPr>
      </w:pPr>
      <w:r>
        <w:rPr>
          <w:rFonts w:hint="eastAsia" w:ascii="宋体" w:hAnsi="宋体" w:cs="宋体"/>
          <w:b/>
          <w:bCs/>
          <w:szCs w:val="21"/>
        </w:rPr>
        <w:t>（5）被保险人住院体检；</w:t>
      </w:r>
    </w:p>
    <w:p>
      <w:pPr>
        <w:pStyle w:val="14"/>
        <w:numPr>
          <w:ilvl w:val="255"/>
          <w:numId w:val="0"/>
        </w:numPr>
        <w:spacing w:line="360" w:lineRule="auto"/>
        <w:ind w:firstLine="422" w:firstLineChars="200"/>
        <w:rPr>
          <w:rFonts w:ascii="宋体" w:hAnsi="宋体" w:cs="宋体"/>
          <w:b/>
          <w:bCs/>
          <w:szCs w:val="21"/>
        </w:rPr>
      </w:pPr>
      <w:r>
        <w:rPr>
          <w:rFonts w:hint="eastAsia" w:ascii="宋体" w:hAnsi="宋体" w:cs="宋体"/>
          <w:b/>
          <w:bCs/>
          <w:szCs w:val="21"/>
        </w:rPr>
        <w:t>（6）挂床住院及其他不合理的住院。挂床住院指办理正式住院手续的被保险人，在住院期间每日非24小时在院。具体表现包括在住院期间连续若干日无任何治疗，只发生护理费、诊疗费、床位费等情况。</w:t>
      </w:r>
    </w:p>
    <w:p>
      <w:pPr>
        <w:pStyle w:val="14"/>
        <w:spacing w:line="360" w:lineRule="auto"/>
        <w:ind w:left="0" w:leftChars="0" w:firstLine="422"/>
        <w:rPr>
          <w:rFonts w:ascii="宋体" w:hAnsi="宋体" w:cs="宋体"/>
          <w:b/>
          <w:szCs w:val="21"/>
        </w:rPr>
      </w:pPr>
      <w:r>
        <w:rPr>
          <w:rFonts w:hint="eastAsia" w:ascii="宋体" w:hAnsi="宋体" w:cs="宋体"/>
          <w:b/>
          <w:szCs w:val="21"/>
        </w:rPr>
        <w:t>6、必需且合理：指符合以下两个条件</w:t>
      </w:r>
    </w:p>
    <w:p>
      <w:pPr>
        <w:pStyle w:val="14"/>
        <w:numPr>
          <w:ilvl w:val="255"/>
          <w:numId w:val="0"/>
        </w:numPr>
        <w:spacing w:line="360" w:lineRule="auto"/>
        <w:ind w:firstLine="422" w:firstLineChars="200"/>
        <w:rPr>
          <w:rFonts w:ascii="宋体" w:hAnsi="宋体" w:cs="宋体"/>
          <w:bCs/>
          <w:szCs w:val="21"/>
        </w:rPr>
      </w:pPr>
      <w:r>
        <w:rPr>
          <w:rFonts w:hint="eastAsia" w:ascii="宋体" w:hAnsi="宋体" w:cs="宋体"/>
          <w:b/>
          <w:bCs/>
          <w:szCs w:val="21"/>
        </w:rPr>
        <w:t>（1）符合通常惯例：指与接受医疗服务所在地通行治疗规范、通行治疗方法、平均医疗费用价格水平一致的费用。</w:t>
      </w:r>
    </w:p>
    <w:p>
      <w:pPr>
        <w:pStyle w:val="14"/>
        <w:numPr>
          <w:ilvl w:val="255"/>
          <w:numId w:val="0"/>
        </w:numPr>
        <w:spacing w:line="360" w:lineRule="auto"/>
        <w:ind w:firstLine="422"/>
        <w:rPr>
          <w:rFonts w:ascii="宋体" w:hAnsi="宋体" w:cs="宋体"/>
          <w:bCs/>
          <w:szCs w:val="21"/>
        </w:rPr>
      </w:pPr>
      <w:r>
        <w:rPr>
          <w:rFonts w:hint="eastAsia" w:ascii="宋体" w:hAnsi="宋体" w:cs="宋体"/>
          <w:bCs/>
          <w:szCs w:val="21"/>
        </w:rPr>
        <w:t>是否符合通常惯例由保险人根据客观、审慎、合理的原则进行审核；如果被保险人对审核结果有不同意见，可由双方认同的权威医学机构或者权威医学专家进行审核鉴定。</w:t>
      </w:r>
    </w:p>
    <w:p>
      <w:pPr>
        <w:pStyle w:val="14"/>
        <w:spacing w:line="360" w:lineRule="auto"/>
        <w:ind w:left="0" w:leftChars="0" w:firstLine="422"/>
        <w:rPr>
          <w:rFonts w:ascii="宋体" w:hAnsi="宋体" w:cs="宋体"/>
          <w:b/>
          <w:szCs w:val="21"/>
        </w:rPr>
      </w:pPr>
      <w:r>
        <w:rPr>
          <w:rFonts w:hint="eastAsia" w:ascii="宋体" w:hAnsi="宋体" w:cs="宋体"/>
          <w:b/>
          <w:szCs w:val="21"/>
        </w:rPr>
        <w:t>（2）</w:t>
      </w:r>
      <w:r>
        <w:rPr>
          <w:rFonts w:hint="eastAsia" w:ascii="宋体" w:hAnsi="宋体" w:cs="宋体"/>
          <w:b/>
          <w:bCs/>
          <w:szCs w:val="21"/>
        </w:rPr>
        <w:t>医学必要：指被保险</w:t>
      </w:r>
      <w:r>
        <w:rPr>
          <w:rFonts w:hint="eastAsia" w:ascii="宋体" w:hAnsi="宋体" w:cs="宋体"/>
          <w:b/>
          <w:szCs w:val="21"/>
        </w:rPr>
        <w:t>人接受治疗或服务、使用器械或服用药品符合以下条件：</w:t>
      </w:r>
    </w:p>
    <w:p>
      <w:pPr>
        <w:pStyle w:val="14"/>
        <w:spacing w:line="360" w:lineRule="auto"/>
        <w:ind w:left="0" w:leftChars="0"/>
        <w:rPr>
          <w:rFonts w:ascii="宋体" w:hAnsi="宋体" w:cs="宋体"/>
          <w:szCs w:val="21"/>
        </w:rPr>
      </w:pPr>
      <w:r>
        <w:rPr>
          <w:rFonts w:hint="eastAsia" w:ascii="宋体" w:hAnsi="宋体" w:cs="宋体"/>
          <w:szCs w:val="21"/>
        </w:rPr>
        <w:t>a.医师处方要求且对治疗被保险人疾病或伤害合适且必需；</w:t>
      </w:r>
    </w:p>
    <w:p>
      <w:pPr>
        <w:pStyle w:val="14"/>
        <w:spacing w:line="360" w:lineRule="auto"/>
        <w:ind w:left="0" w:leftChars="0"/>
        <w:rPr>
          <w:rFonts w:ascii="宋体" w:hAnsi="宋体" w:cs="宋体"/>
          <w:szCs w:val="21"/>
        </w:rPr>
      </w:pPr>
      <w:r>
        <w:rPr>
          <w:rFonts w:hint="eastAsia" w:ascii="宋体" w:hAnsi="宋体" w:cs="宋体"/>
          <w:szCs w:val="21"/>
        </w:rPr>
        <w:t>b.在范围、持续期、强度、护理上不超过为被保险人提供安全、恰当、合适的诊断或治疗所需的水平；</w:t>
      </w:r>
    </w:p>
    <w:p>
      <w:pPr>
        <w:pStyle w:val="14"/>
        <w:spacing w:line="360" w:lineRule="auto"/>
        <w:ind w:left="0" w:leftChars="0"/>
        <w:rPr>
          <w:rFonts w:ascii="宋体" w:hAnsi="宋体" w:cs="宋体"/>
          <w:szCs w:val="21"/>
        </w:rPr>
      </w:pPr>
      <w:r>
        <w:rPr>
          <w:rFonts w:hint="eastAsia" w:ascii="宋体" w:hAnsi="宋体" w:cs="宋体"/>
          <w:szCs w:val="21"/>
        </w:rPr>
        <w:t>c.与接受治疗当地普遍接受的医疗专业实践标准一致；</w:t>
      </w:r>
    </w:p>
    <w:p>
      <w:pPr>
        <w:pStyle w:val="14"/>
        <w:spacing w:line="360" w:lineRule="auto"/>
        <w:ind w:left="0" w:leftChars="0"/>
        <w:rPr>
          <w:rFonts w:ascii="宋体" w:hAnsi="宋体" w:cs="宋体"/>
          <w:szCs w:val="21"/>
        </w:rPr>
      </w:pPr>
      <w:r>
        <w:rPr>
          <w:rFonts w:hint="eastAsia" w:ascii="宋体" w:hAnsi="宋体" w:cs="宋体"/>
          <w:szCs w:val="21"/>
        </w:rPr>
        <w:t>d.非主要为了个人舒适或为了被保险人父母、家庭、医师或其他医疗提供方的方便；</w:t>
      </w:r>
    </w:p>
    <w:p>
      <w:pPr>
        <w:pStyle w:val="14"/>
        <w:spacing w:line="360" w:lineRule="auto"/>
        <w:ind w:left="0" w:leftChars="0"/>
        <w:rPr>
          <w:rFonts w:ascii="宋体" w:hAnsi="宋体" w:cs="宋体"/>
          <w:szCs w:val="21"/>
        </w:rPr>
      </w:pPr>
      <w:r>
        <w:rPr>
          <w:rFonts w:hint="eastAsia" w:ascii="宋体" w:hAnsi="宋体" w:cs="宋体"/>
          <w:szCs w:val="21"/>
        </w:rPr>
        <w:t>e.非病人学术教育或职业培训的一部分或与之相关；</w:t>
      </w:r>
    </w:p>
    <w:p>
      <w:pPr>
        <w:pStyle w:val="14"/>
        <w:spacing w:line="360" w:lineRule="auto"/>
        <w:ind w:left="0" w:leftChars="0"/>
        <w:rPr>
          <w:rFonts w:ascii="宋体" w:hAnsi="宋体" w:cs="宋体"/>
          <w:szCs w:val="21"/>
        </w:rPr>
      </w:pPr>
      <w:r>
        <w:rPr>
          <w:rFonts w:hint="eastAsia" w:ascii="宋体" w:hAnsi="宋体" w:cs="宋体"/>
          <w:szCs w:val="21"/>
        </w:rPr>
        <w:t>f.非试验性或研究性。</w:t>
      </w:r>
    </w:p>
    <w:p>
      <w:pPr>
        <w:pStyle w:val="14"/>
        <w:spacing w:line="360" w:lineRule="auto"/>
        <w:ind w:left="0" w:leftChars="0"/>
        <w:rPr>
          <w:rFonts w:ascii="宋体" w:hAnsi="宋体" w:cs="宋体"/>
          <w:bCs/>
          <w:szCs w:val="21"/>
        </w:rPr>
      </w:pPr>
      <w:r>
        <w:rPr>
          <w:rFonts w:hint="eastAsia" w:ascii="宋体" w:hAnsi="宋体" w:cs="宋体"/>
          <w:szCs w:val="21"/>
        </w:rPr>
        <w:t>对是否医学必需由保险人根据客观、审慎、合理的原则进行审核；如果被保险人对审核结果有不同意见，可由双方认同的权威医学机构或者权威医学专家进行审核鉴定。</w:t>
      </w:r>
    </w:p>
    <w:p>
      <w:pPr>
        <w:pStyle w:val="14"/>
        <w:spacing w:line="360" w:lineRule="auto"/>
        <w:ind w:left="0" w:leftChars="0" w:firstLine="422"/>
        <w:rPr>
          <w:rFonts w:ascii="宋体" w:hAnsi="宋体" w:cs="宋体"/>
          <w:szCs w:val="21"/>
        </w:rPr>
      </w:pPr>
      <w:r>
        <w:rPr>
          <w:rFonts w:hint="eastAsia" w:ascii="宋体" w:hAnsi="宋体" w:cs="宋体"/>
          <w:b/>
          <w:bCs/>
          <w:szCs w:val="21"/>
        </w:rPr>
        <w:t>7、住院医疗费用：</w:t>
      </w:r>
    </w:p>
    <w:p>
      <w:pPr>
        <w:pStyle w:val="14"/>
        <w:spacing w:line="360" w:lineRule="auto"/>
        <w:ind w:left="0" w:leftChars="0"/>
        <w:rPr>
          <w:rFonts w:ascii="宋体" w:hAnsi="宋体" w:cs="宋体"/>
          <w:szCs w:val="21"/>
        </w:rPr>
      </w:pPr>
      <w:r>
        <w:rPr>
          <w:rFonts w:hint="eastAsia" w:ascii="宋体" w:hAnsi="宋体" w:cs="宋体"/>
          <w:szCs w:val="21"/>
        </w:rPr>
        <w:t>（1）床位费</w:t>
      </w:r>
    </w:p>
    <w:p>
      <w:pPr>
        <w:pStyle w:val="14"/>
        <w:spacing w:line="360" w:lineRule="auto"/>
        <w:ind w:left="0" w:leftChars="0"/>
        <w:rPr>
          <w:rFonts w:ascii="宋体" w:hAnsi="宋体" w:cs="宋体"/>
          <w:b/>
          <w:bCs/>
          <w:szCs w:val="21"/>
        </w:rPr>
      </w:pPr>
      <w:r>
        <w:rPr>
          <w:rFonts w:hint="eastAsia" w:ascii="宋体" w:hAnsi="宋体" w:cs="宋体"/>
          <w:szCs w:val="21"/>
        </w:rPr>
        <w:t>指住院期间实际发生的、不高于双人病房的住院床位费</w:t>
      </w:r>
      <w:r>
        <w:rPr>
          <w:rFonts w:hint="eastAsia" w:ascii="宋体" w:hAnsi="宋体" w:cs="宋体"/>
          <w:b/>
          <w:bCs/>
          <w:szCs w:val="21"/>
        </w:rPr>
        <w:t>（不包括单人病房、套房、家庭病床）。</w:t>
      </w:r>
    </w:p>
    <w:p>
      <w:pPr>
        <w:pStyle w:val="14"/>
        <w:spacing w:line="360" w:lineRule="auto"/>
        <w:ind w:left="0" w:leftChars="0"/>
        <w:rPr>
          <w:rFonts w:ascii="宋体" w:hAnsi="宋体" w:cs="宋体"/>
          <w:szCs w:val="21"/>
        </w:rPr>
      </w:pPr>
      <w:r>
        <w:rPr>
          <w:rFonts w:hint="eastAsia" w:ascii="宋体" w:hAnsi="宋体" w:cs="宋体"/>
          <w:szCs w:val="21"/>
        </w:rPr>
        <w:t>（2）加床费</w:t>
      </w:r>
    </w:p>
    <w:p>
      <w:pPr>
        <w:pStyle w:val="14"/>
        <w:spacing w:line="360" w:lineRule="auto"/>
        <w:ind w:left="0" w:leftChars="0"/>
        <w:rPr>
          <w:rFonts w:ascii="宋体" w:hAnsi="宋体" w:cs="宋体"/>
          <w:szCs w:val="21"/>
        </w:rPr>
      </w:pPr>
      <w:r>
        <w:rPr>
          <w:rFonts w:hint="eastAsia" w:ascii="宋体" w:hAnsi="宋体" w:cs="宋体"/>
          <w:szCs w:val="21"/>
        </w:rPr>
        <w:t>指未满18周岁的被保险人在住院治疗期间，保险人根据合同约定给付其合法监护人（限一人）在合同约定的医院或指定医疗机构留宿发生的加床费；或女性被保险人在住院治疗期间，保险人根据合同约定给付其一周岁以下哺乳期婴儿在合同约定的医院或医疗机构留宿发生的加床费。</w:t>
      </w:r>
    </w:p>
    <w:p>
      <w:pPr>
        <w:pStyle w:val="14"/>
        <w:spacing w:line="360" w:lineRule="auto"/>
        <w:ind w:left="0" w:leftChars="0"/>
        <w:rPr>
          <w:rFonts w:ascii="宋体" w:hAnsi="宋体" w:cs="宋体"/>
          <w:szCs w:val="21"/>
        </w:rPr>
      </w:pPr>
      <w:r>
        <w:rPr>
          <w:rFonts w:hint="eastAsia" w:ascii="宋体" w:hAnsi="宋体" w:cs="宋体"/>
          <w:szCs w:val="21"/>
        </w:rPr>
        <w:t>（3）重症监护室床位费</w:t>
      </w:r>
    </w:p>
    <w:p>
      <w:pPr>
        <w:pStyle w:val="14"/>
        <w:spacing w:line="360" w:lineRule="auto"/>
        <w:ind w:left="0" w:leftChars="0"/>
        <w:rPr>
          <w:rFonts w:ascii="宋体" w:hAnsi="宋体" w:cs="宋体"/>
          <w:szCs w:val="21"/>
        </w:rPr>
      </w:pPr>
      <w:r>
        <w:rPr>
          <w:rFonts w:hint="eastAsia" w:ascii="宋体" w:hAnsi="宋体" w:cs="宋体"/>
          <w:szCs w:val="21"/>
        </w:rPr>
        <w:t>指住院期间出于医学必要被保险人需在重症监护室进行合理且必要的医疗而产生的床位费。重症监护室指配有中心监护台、心电监护仪及其他监护抢救设施，相对封闭管理，符合重症监护病房（ICU）、冠心病重症监护病房（CCU）标准的单人或多人监护病房。</w:t>
      </w:r>
    </w:p>
    <w:p>
      <w:pPr>
        <w:pStyle w:val="14"/>
        <w:spacing w:line="360" w:lineRule="auto"/>
        <w:ind w:left="0" w:leftChars="0"/>
        <w:rPr>
          <w:rFonts w:ascii="宋体" w:hAnsi="宋体" w:cs="宋体"/>
          <w:szCs w:val="21"/>
        </w:rPr>
      </w:pPr>
      <w:r>
        <w:rPr>
          <w:rFonts w:hint="eastAsia" w:ascii="宋体" w:hAnsi="宋体" w:cs="宋体"/>
          <w:szCs w:val="21"/>
        </w:rPr>
        <w:t>（4）药品费</w:t>
      </w:r>
    </w:p>
    <w:p>
      <w:pPr>
        <w:pStyle w:val="14"/>
        <w:spacing w:line="360" w:lineRule="auto"/>
        <w:ind w:left="0" w:leftChars="0"/>
        <w:rPr>
          <w:rFonts w:ascii="宋体" w:hAnsi="宋体" w:cs="宋体"/>
          <w:b/>
          <w:bCs/>
          <w:szCs w:val="21"/>
        </w:rPr>
      </w:pPr>
      <w:r>
        <w:rPr>
          <w:rFonts w:hint="eastAsia" w:ascii="宋体" w:hAnsi="宋体" w:cs="宋体"/>
          <w:szCs w:val="21"/>
        </w:rPr>
        <w:t>指住院期间实际发生的合理且必要的由医生开具的具有国家药品监督管理部门核发的药品批准文号或者进口药品注册证书、医药产品注册证书的国产或进口药品的费用。</w:t>
      </w:r>
      <w:r>
        <w:rPr>
          <w:rFonts w:hint="eastAsia" w:ascii="宋体" w:hAnsi="宋体" w:cs="宋体"/>
          <w:b/>
          <w:bCs/>
          <w:szCs w:val="21"/>
        </w:rPr>
        <w:t>但不包括营养补充类药品，免疫功能调节类药品，美容及减肥类药品，预防类药品，以及下列中药类药品：</w:t>
      </w:r>
    </w:p>
    <w:p>
      <w:pPr>
        <w:pStyle w:val="14"/>
        <w:spacing w:line="360" w:lineRule="auto"/>
        <w:ind w:left="0" w:leftChars="0" w:firstLine="422"/>
        <w:rPr>
          <w:rFonts w:ascii="宋体" w:hAnsi="宋体" w:cs="宋体"/>
          <w:b/>
          <w:bCs/>
          <w:szCs w:val="21"/>
        </w:rPr>
      </w:pPr>
      <w:r>
        <w:rPr>
          <w:rFonts w:hint="eastAsia" w:ascii="宋体" w:hAnsi="宋体" w:cs="宋体"/>
          <w:b/>
          <w:bCs/>
          <w:szCs w:val="21"/>
        </w:rPr>
        <w:t>a.主要起营养滋补作用的单方、复方中药或中成药品，如花旗参，冬虫草，白糖参，朝鲜红参，玳瑁，蛤蚧，珊瑚，狗宝、红参，琥珀，灵芝，羚羊角尖粉，马宝，玛瑙，牛黄，麝香，西红花，血竭，燕窝，野山参，移山参，珍珠（粉），紫河车，阿胶，血宝胶囊，红桃K口服液，十全大补丸，十全大补膏等；</w:t>
      </w:r>
    </w:p>
    <w:p>
      <w:pPr>
        <w:pStyle w:val="14"/>
        <w:spacing w:line="360" w:lineRule="auto"/>
        <w:ind w:left="0" w:leftChars="0" w:firstLine="422"/>
        <w:rPr>
          <w:rFonts w:ascii="宋体" w:hAnsi="宋体" w:cs="宋体"/>
          <w:b/>
          <w:bCs/>
          <w:szCs w:val="21"/>
        </w:rPr>
      </w:pPr>
      <w:r>
        <w:rPr>
          <w:rFonts w:hint="eastAsia" w:ascii="宋体" w:hAnsi="宋体" w:cs="宋体"/>
          <w:b/>
          <w:bCs/>
          <w:szCs w:val="21"/>
        </w:rPr>
        <w:t>b.部分可以入药的动物及动物脏器，如鹿茸，海马，胎盘，鞭，尾，筋，骨等；</w:t>
      </w:r>
    </w:p>
    <w:p>
      <w:pPr>
        <w:pStyle w:val="14"/>
        <w:spacing w:line="360" w:lineRule="auto"/>
        <w:ind w:left="0" w:leftChars="0" w:firstLine="422"/>
        <w:rPr>
          <w:rFonts w:ascii="宋体" w:hAnsi="宋体" w:cs="宋体"/>
          <w:b/>
          <w:bCs/>
          <w:szCs w:val="21"/>
        </w:rPr>
      </w:pPr>
      <w:r>
        <w:rPr>
          <w:rFonts w:hint="eastAsia" w:ascii="宋体" w:hAnsi="宋体" w:cs="宋体"/>
          <w:b/>
          <w:bCs/>
          <w:szCs w:val="21"/>
        </w:rPr>
        <w:t>c.用中药材和中药饮片炮制的各类酒制剂等。</w:t>
      </w:r>
    </w:p>
    <w:p>
      <w:pPr>
        <w:pStyle w:val="14"/>
        <w:spacing w:line="360" w:lineRule="auto"/>
        <w:ind w:left="0" w:leftChars="0"/>
        <w:rPr>
          <w:rFonts w:ascii="宋体" w:hAnsi="宋体" w:cs="宋体"/>
          <w:szCs w:val="21"/>
        </w:rPr>
      </w:pPr>
      <w:r>
        <w:rPr>
          <w:rFonts w:hint="eastAsia" w:ascii="宋体" w:hAnsi="宋体" w:cs="宋体"/>
          <w:szCs w:val="21"/>
        </w:rPr>
        <w:t>（5）膳食费</w:t>
      </w:r>
    </w:p>
    <w:p>
      <w:pPr>
        <w:pStyle w:val="14"/>
        <w:spacing w:line="360" w:lineRule="auto"/>
        <w:ind w:left="0" w:leftChars="0"/>
        <w:rPr>
          <w:rFonts w:ascii="宋体" w:hAnsi="宋体" w:cs="宋体"/>
          <w:szCs w:val="21"/>
        </w:rPr>
      </w:pPr>
      <w:r>
        <w:rPr>
          <w:rFonts w:hint="eastAsia" w:ascii="宋体" w:hAnsi="宋体" w:cs="宋体"/>
          <w:szCs w:val="21"/>
        </w:rPr>
        <w:t>指住院期间根据医生的医嘱，由作为合同约定的医院或指定医疗机构内部专属部门的、为住院病人配餐的食堂配送的膳食费用。膳食费应包含在医疗账单内,根据各医院或指定医疗机构的惯例，可以作为独立的款项,也可以合并在病房费等其他款项内。</w:t>
      </w:r>
    </w:p>
    <w:p>
      <w:pPr>
        <w:pStyle w:val="14"/>
        <w:spacing w:line="360" w:lineRule="auto"/>
        <w:ind w:left="0" w:leftChars="0"/>
        <w:rPr>
          <w:rFonts w:ascii="宋体" w:hAnsi="宋体" w:cs="宋体"/>
          <w:szCs w:val="21"/>
        </w:rPr>
      </w:pPr>
      <w:r>
        <w:rPr>
          <w:rFonts w:hint="eastAsia" w:ascii="宋体" w:hAnsi="宋体" w:cs="宋体"/>
          <w:szCs w:val="21"/>
        </w:rPr>
        <w:t>（6）治疗费</w:t>
      </w:r>
    </w:p>
    <w:p>
      <w:pPr>
        <w:pStyle w:val="14"/>
        <w:spacing w:line="360" w:lineRule="auto"/>
        <w:ind w:left="0" w:leftChars="0"/>
        <w:rPr>
          <w:rFonts w:ascii="宋体" w:hAnsi="宋体" w:cs="宋体"/>
          <w:b/>
          <w:bCs/>
          <w:szCs w:val="21"/>
        </w:rPr>
      </w:pPr>
      <w:r>
        <w:rPr>
          <w:rFonts w:hint="eastAsia" w:ascii="宋体" w:hAnsi="宋体" w:cs="宋体"/>
          <w:szCs w:val="21"/>
        </w:rPr>
        <w:t>指住院期间以治疗疾病为目的，提供必要的医学手段而发生的合理的治疗者的技术劳务费和医疗器械使用费，以及消耗品的费用，具体以就诊合同约定的医院或指定医疗机构的费用项目划分为准。</w:t>
      </w:r>
      <w:r>
        <w:rPr>
          <w:rFonts w:hint="eastAsia" w:ascii="宋体" w:hAnsi="宋体" w:cs="宋体"/>
          <w:b/>
          <w:bCs/>
          <w:szCs w:val="21"/>
        </w:rPr>
        <w:t>本项责任不包含如下费用：物理治疗、中医理疗及其他特殊疗法费用。</w:t>
      </w:r>
    </w:p>
    <w:p>
      <w:pPr>
        <w:pStyle w:val="14"/>
        <w:numPr>
          <w:ilvl w:val="0"/>
          <w:numId w:val="1"/>
        </w:numPr>
        <w:spacing w:line="360" w:lineRule="auto"/>
        <w:ind w:left="0" w:leftChars="0"/>
        <w:rPr>
          <w:rFonts w:ascii="宋体" w:hAnsi="宋体" w:cs="宋体"/>
          <w:szCs w:val="21"/>
        </w:rPr>
      </w:pPr>
      <w:r>
        <w:rPr>
          <w:rFonts w:hint="eastAsia" w:ascii="宋体" w:hAnsi="宋体" w:cs="宋体"/>
          <w:szCs w:val="21"/>
        </w:rPr>
        <w:t>护理费</w:t>
      </w:r>
    </w:p>
    <w:p>
      <w:pPr>
        <w:pStyle w:val="14"/>
        <w:spacing w:line="360" w:lineRule="auto"/>
        <w:ind w:left="0" w:leftChars="0"/>
        <w:rPr>
          <w:rFonts w:ascii="宋体" w:hAnsi="宋体" w:cs="宋体"/>
          <w:szCs w:val="21"/>
        </w:rPr>
      </w:pPr>
      <w:r>
        <w:rPr>
          <w:rFonts w:hint="eastAsia" w:ascii="宋体" w:hAnsi="宋体" w:cs="宋体"/>
          <w:szCs w:val="21"/>
        </w:rPr>
        <w:t>指住院期间根据医嘱所示的护理等级确定的护理费用。</w:t>
      </w:r>
    </w:p>
    <w:p>
      <w:pPr>
        <w:pStyle w:val="14"/>
        <w:spacing w:line="360" w:lineRule="auto"/>
        <w:ind w:left="0" w:leftChars="0"/>
        <w:rPr>
          <w:rFonts w:ascii="宋体" w:hAnsi="宋体" w:cs="宋体"/>
          <w:szCs w:val="21"/>
        </w:rPr>
      </w:pPr>
      <w:r>
        <w:rPr>
          <w:rFonts w:hint="eastAsia" w:ascii="宋体" w:hAnsi="宋体" w:cs="宋体"/>
          <w:szCs w:val="21"/>
        </w:rPr>
        <w:t>（8）检查检验费</w:t>
      </w:r>
    </w:p>
    <w:p>
      <w:pPr>
        <w:pStyle w:val="14"/>
        <w:spacing w:line="360" w:lineRule="auto"/>
        <w:ind w:left="0" w:leftChars="0"/>
        <w:rPr>
          <w:rFonts w:ascii="宋体" w:hAnsi="宋体" w:cs="宋体"/>
          <w:szCs w:val="21"/>
        </w:rPr>
      </w:pPr>
      <w:r>
        <w:rPr>
          <w:rFonts w:hint="eastAsia" w:ascii="宋体" w:hAnsi="宋体" w:cs="宋体"/>
          <w:szCs w:val="21"/>
        </w:rPr>
        <w:t>指住院期间实际发生的，以诊断疾病为目的，采取必要的医学手段进行检查及检验而发生的合理的医疗费用，包括X光费、心电图费、B超费、脑电图费、内窥镜费、肺功能仪费、分子生化检验费和血、尿、便常规检验费等。</w:t>
      </w:r>
    </w:p>
    <w:p>
      <w:pPr>
        <w:pStyle w:val="14"/>
        <w:spacing w:line="360" w:lineRule="auto"/>
        <w:ind w:left="0" w:leftChars="0"/>
        <w:rPr>
          <w:rFonts w:ascii="宋体" w:hAnsi="宋体" w:cs="宋体"/>
          <w:szCs w:val="21"/>
        </w:rPr>
      </w:pPr>
      <w:r>
        <w:rPr>
          <w:rFonts w:hint="eastAsia" w:ascii="宋体" w:hAnsi="宋体" w:cs="宋体"/>
          <w:szCs w:val="21"/>
        </w:rPr>
        <w:t>（9）手术费</w:t>
      </w:r>
    </w:p>
    <w:p>
      <w:pPr>
        <w:pStyle w:val="14"/>
        <w:spacing w:line="360" w:lineRule="auto"/>
        <w:ind w:left="0" w:leftChars="0"/>
        <w:rPr>
          <w:rFonts w:ascii="宋体" w:hAnsi="宋体" w:cs="宋体"/>
          <w:szCs w:val="21"/>
        </w:rPr>
      </w:pPr>
      <w:r>
        <w:rPr>
          <w:rFonts w:hint="eastAsia" w:ascii="宋体" w:hAnsi="宋体" w:cs="宋体"/>
          <w:szCs w:val="21"/>
        </w:rPr>
        <w:t>指当地卫生行政部门规定的手术项目的费用。包括手术费、麻醉费、手术监测费、手术材料费、术中用药费、手术设备费；</w:t>
      </w:r>
      <w:r>
        <w:rPr>
          <w:rFonts w:hint="eastAsia" w:ascii="宋体" w:hAnsi="宋体" w:cs="宋体"/>
          <w:b/>
          <w:bCs/>
          <w:szCs w:val="21"/>
        </w:rPr>
        <w:t>若因器官移植而发生的手术费用，不包括器官本身的费用和获取器官过程中的费用。</w:t>
      </w:r>
    </w:p>
    <w:p>
      <w:pPr>
        <w:pStyle w:val="14"/>
        <w:spacing w:line="360" w:lineRule="auto"/>
        <w:ind w:left="0" w:leftChars="0"/>
        <w:rPr>
          <w:rFonts w:ascii="宋体" w:hAnsi="宋体" w:cs="宋体"/>
          <w:szCs w:val="21"/>
        </w:rPr>
      </w:pPr>
      <w:r>
        <w:rPr>
          <w:rFonts w:hint="eastAsia" w:ascii="宋体" w:hAnsi="宋体" w:cs="宋体"/>
          <w:szCs w:val="21"/>
        </w:rPr>
        <w:t>（10）医生费</w:t>
      </w:r>
    </w:p>
    <w:p>
      <w:pPr>
        <w:pStyle w:val="14"/>
        <w:spacing w:line="360" w:lineRule="auto"/>
        <w:ind w:left="0" w:leftChars="0"/>
        <w:rPr>
          <w:rFonts w:ascii="宋体" w:hAnsi="宋体" w:cs="宋体"/>
          <w:szCs w:val="21"/>
        </w:rPr>
      </w:pPr>
      <w:r>
        <w:rPr>
          <w:rFonts w:hint="eastAsia" w:ascii="宋体" w:hAnsi="宋体" w:cs="宋体"/>
          <w:szCs w:val="21"/>
        </w:rPr>
        <w:t>指包括外科医生、麻醉师、内科医生、专科医生的费用。</w:t>
      </w:r>
    </w:p>
    <w:p>
      <w:pPr>
        <w:pStyle w:val="14"/>
        <w:spacing w:line="360" w:lineRule="auto"/>
        <w:ind w:left="0" w:leftChars="0"/>
        <w:rPr>
          <w:rFonts w:ascii="宋体" w:hAnsi="宋体" w:cs="宋体"/>
          <w:szCs w:val="21"/>
        </w:rPr>
      </w:pPr>
      <w:r>
        <w:rPr>
          <w:rFonts w:hint="eastAsia" w:ascii="宋体" w:hAnsi="宋体" w:cs="宋体"/>
          <w:szCs w:val="21"/>
        </w:rPr>
        <w:t>（11）救护车使用费</w:t>
      </w:r>
    </w:p>
    <w:p>
      <w:pPr>
        <w:pStyle w:val="14"/>
        <w:spacing w:line="360" w:lineRule="auto"/>
        <w:ind w:left="0" w:leftChars="0"/>
        <w:rPr>
          <w:rFonts w:ascii="宋体" w:hAnsi="宋体" w:cs="宋体"/>
          <w:szCs w:val="21"/>
        </w:rPr>
      </w:pPr>
      <w:r>
        <w:rPr>
          <w:rFonts w:hint="eastAsia" w:ascii="宋体" w:hAnsi="宋体" w:cs="宋体"/>
          <w:szCs w:val="21"/>
        </w:rPr>
        <w:t>指住院期间以抢救生命或治疗疾病为目的，根据医生建议，被保险人需医院转诊过程中的医院用车费用，且</w:t>
      </w:r>
      <w:r>
        <w:rPr>
          <w:rFonts w:hint="eastAsia" w:ascii="宋体" w:hAnsi="宋体" w:cs="宋体"/>
          <w:b/>
          <w:bCs/>
          <w:szCs w:val="21"/>
        </w:rPr>
        <w:t>救护车的使用仅限于同一城市中的医疗运送。</w:t>
      </w:r>
    </w:p>
    <w:p>
      <w:pPr>
        <w:pStyle w:val="14"/>
        <w:spacing w:line="360" w:lineRule="auto"/>
        <w:ind w:left="0" w:leftChars="0" w:firstLine="422"/>
        <w:rPr>
          <w:rFonts w:ascii="宋体" w:hAnsi="宋体" w:cs="宋体"/>
          <w:szCs w:val="21"/>
        </w:rPr>
      </w:pPr>
      <w:r>
        <w:rPr>
          <w:rFonts w:hint="eastAsia" w:ascii="宋体" w:hAnsi="宋体" w:cs="宋体"/>
          <w:b/>
          <w:szCs w:val="21"/>
        </w:rPr>
        <w:t>8、化学疗法：</w:t>
      </w:r>
      <w:r>
        <w:rPr>
          <w:rFonts w:hint="eastAsia" w:ascii="宋体" w:hAnsi="宋体" w:cs="宋体"/>
          <w:szCs w:val="21"/>
        </w:rPr>
        <w:t>指针对于恶性肿瘤的化学治疗。化疗是使用医学界公认的化疗药物以杀死癌细胞、抑制癌细胞生长繁殖为目的而进行的治疗。本合同所指的化疗为被保险人根据医嘱,在合同约定的医院或指定医疗机构进行的静脉注射化疗。</w:t>
      </w:r>
    </w:p>
    <w:p>
      <w:pPr>
        <w:pStyle w:val="14"/>
        <w:spacing w:line="360" w:lineRule="auto"/>
        <w:ind w:left="0" w:leftChars="0" w:firstLine="422"/>
        <w:rPr>
          <w:rFonts w:ascii="宋体" w:hAnsi="宋体" w:cs="宋体"/>
          <w:szCs w:val="21"/>
        </w:rPr>
      </w:pPr>
      <w:r>
        <w:rPr>
          <w:rFonts w:hint="eastAsia" w:ascii="宋体" w:hAnsi="宋体" w:cs="宋体"/>
          <w:b/>
          <w:szCs w:val="21"/>
        </w:rPr>
        <w:t>9、放射疗法：</w:t>
      </w:r>
      <w:r>
        <w:rPr>
          <w:rFonts w:hint="eastAsia" w:ascii="宋体" w:hAnsi="宋体" w:cs="宋体"/>
          <w:szCs w:val="21"/>
        </w:rPr>
        <w:t>指针对恶性肿瘤的放射治疗。放疗是使用各种不同能量的射线照射肿瘤组织，以抑制和杀灭癌细胞为目的而进行的治疗。本附加条款所指的放疗为被保险人根据医嘱，在合同约定的医院或指定医疗机构的专门科室进行的放疗。</w:t>
      </w:r>
    </w:p>
    <w:p>
      <w:pPr>
        <w:pStyle w:val="14"/>
        <w:spacing w:line="360" w:lineRule="auto"/>
        <w:ind w:left="0" w:leftChars="0" w:firstLine="422"/>
        <w:rPr>
          <w:rFonts w:ascii="宋体" w:hAnsi="宋体" w:cs="宋体"/>
          <w:szCs w:val="21"/>
        </w:rPr>
      </w:pPr>
      <w:r>
        <w:rPr>
          <w:rFonts w:hint="eastAsia" w:ascii="宋体" w:hAnsi="宋体" w:cs="宋体"/>
          <w:b/>
          <w:szCs w:val="21"/>
        </w:rPr>
        <w:t>10、肿瘤免疫疗法：</w:t>
      </w:r>
      <w:r>
        <w:rPr>
          <w:rFonts w:hint="eastAsia" w:ascii="宋体" w:hAnsi="宋体" w:cs="宋体"/>
          <w:szCs w:val="21"/>
        </w:rPr>
        <w:t>指应用免疫学原理和方法，使用肿瘤免疫治疗药物提高肿瘤细胞的免疫原性和对效应细胞杀伤的敏感性，激发和增强机体抗肿瘤免疫应答，并应用免疫细胞和效应分子输注宿主体内，协同机体免疫系统杀伤肿瘤、抑制肿瘤生长。本合同所指的肿瘤免疫治疗药物需符合法律、法规要求并经过国家食品药品监督管理总局批准用于临床治疗。</w:t>
      </w:r>
    </w:p>
    <w:p>
      <w:pPr>
        <w:pStyle w:val="14"/>
        <w:spacing w:line="360" w:lineRule="auto"/>
        <w:ind w:left="0" w:leftChars="0" w:firstLine="422"/>
        <w:rPr>
          <w:rFonts w:ascii="宋体" w:hAnsi="宋体" w:cs="宋体"/>
          <w:szCs w:val="21"/>
        </w:rPr>
      </w:pPr>
      <w:r>
        <w:rPr>
          <w:rFonts w:hint="eastAsia" w:ascii="宋体" w:hAnsi="宋体" w:cs="宋体"/>
          <w:b/>
          <w:szCs w:val="21"/>
        </w:rPr>
        <w:t>11、肿瘤内分泌疗法：</w:t>
      </w:r>
      <w:r>
        <w:rPr>
          <w:rFonts w:hint="eastAsia" w:ascii="宋体" w:hAnsi="宋体" w:cs="宋体"/>
          <w:szCs w:val="21"/>
        </w:rPr>
        <w:t>指针对于恶性肿瘤的内分泌疗法，用药物抑制激素生成和激素反应，杀死癌细胞或抑制癌细胞的生长。本合同所指的内分泌治疗药物需符合法律、法规要求并经过国家食品药品监督管理总局批准用于临床治疗。</w:t>
      </w:r>
    </w:p>
    <w:p>
      <w:pPr>
        <w:pStyle w:val="14"/>
        <w:spacing w:line="360" w:lineRule="auto"/>
        <w:ind w:left="0" w:leftChars="0" w:firstLine="422"/>
        <w:rPr>
          <w:rFonts w:ascii="宋体" w:hAnsi="宋体" w:cs="宋体"/>
          <w:szCs w:val="21"/>
        </w:rPr>
      </w:pPr>
      <w:r>
        <w:rPr>
          <w:rFonts w:hint="eastAsia" w:ascii="宋体" w:hAnsi="宋体" w:cs="宋体"/>
          <w:b/>
          <w:szCs w:val="21"/>
        </w:rPr>
        <w:t>12、肿瘤靶向疗法：</w:t>
      </w:r>
      <w:r>
        <w:rPr>
          <w:rFonts w:hint="eastAsia" w:ascii="宋体" w:hAnsi="宋体" w:cs="宋体"/>
          <w:szCs w:val="21"/>
        </w:rPr>
        <w:t>指在细胞分子水平上，针对已经明确的致癌点来设计相应的靶向治疗药物，利用具有一定特异性的载体，将药物或其他杀伤肿瘤细胞的活性物质选择性地运送到肿瘤部位攻击癌细胞的疗法。本合同所指的靶向治疗的药物需具有国家药品监督管理部门核发的药品批准文号或者进口药品注册证书、医药产品注册证书。</w:t>
      </w:r>
    </w:p>
    <w:p>
      <w:pPr>
        <w:pStyle w:val="14"/>
        <w:spacing w:line="360" w:lineRule="auto"/>
        <w:ind w:left="0" w:leftChars="0"/>
        <w:rPr>
          <w:rFonts w:ascii="宋体" w:hAnsi="宋体" w:cs="宋体"/>
          <w:szCs w:val="21"/>
        </w:rPr>
      </w:pPr>
      <w:r>
        <w:rPr>
          <w:rFonts w:ascii="宋体" w:hAnsi="宋体" w:cs="宋体"/>
          <w:szCs w:val="21"/>
        </w:rPr>
        <w:t>13、专科医生：专科医生应当同时满足以下四项资格条件</w:t>
      </w:r>
      <w:r>
        <w:rPr>
          <w:rFonts w:hint="eastAsia" w:ascii="宋体" w:hAnsi="宋体" w:cs="宋体"/>
          <w:szCs w:val="21"/>
        </w:rPr>
        <w:t>：</w:t>
      </w:r>
    </w:p>
    <w:p>
      <w:pPr>
        <w:pStyle w:val="14"/>
        <w:spacing w:line="360" w:lineRule="auto"/>
        <w:ind w:left="0" w:leftChars="0"/>
        <w:rPr>
          <w:rFonts w:ascii="宋体" w:hAnsi="宋体" w:cs="宋体"/>
          <w:szCs w:val="21"/>
        </w:rPr>
      </w:pPr>
      <w:r>
        <w:rPr>
          <w:rFonts w:hint="eastAsia" w:ascii="宋体" w:hAnsi="宋体" w:cs="宋体"/>
          <w:szCs w:val="21"/>
        </w:rPr>
        <w:t>（</w:t>
      </w:r>
      <w:r>
        <w:rPr>
          <w:rFonts w:ascii="宋体" w:hAnsi="宋体" w:cs="宋体"/>
          <w:szCs w:val="21"/>
        </w:rPr>
        <w:t>1）具有有效的中华人民共和国《医师资格证书》；</w:t>
      </w:r>
    </w:p>
    <w:p>
      <w:pPr>
        <w:pStyle w:val="14"/>
        <w:spacing w:line="360" w:lineRule="auto"/>
        <w:ind w:left="0" w:leftChars="0"/>
        <w:rPr>
          <w:rFonts w:ascii="宋体" w:hAnsi="宋体" w:cs="宋体"/>
          <w:szCs w:val="21"/>
        </w:rPr>
      </w:pPr>
      <w:r>
        <w:rPr>
          <w:rFonts w:hint="eastAsia" w:ascii="宋体" w:hAnsi="宋体" w:cs="宋体"/>
          <w:szCs w:val="21"/>
        </w:rPr>
        <w:t>（</w:t>
      </w:r>
      <w:r>
        <w:rPr>
          <w:rFonts w:ascii="宋体" w:hAnsi="宋体" w:cs="宋体"/>
          <w:szCs w:val="21"/>
        </w:rPr>
        <w:t>2）具有有效的中华人民共和国《医师执业证书》，并按期到相关部门登记注册；</w:t>
      </w:r>
    </w:p>
    <w:p>
      <w:pPr>
        <w:pStyle w:val="14"/>
        <w:spacing w:line="360" w:lineRule="auto"/>
        <w:ind w:left="0" w:leftChars="0"/>
        <w:rPr>
          <w:rFonts w:ascii="宋体" w:hAnsi="宋体" w:cs="宋体"/>
          <w:szCs w:val="21"/>
        </w:rPr>
      </w:pPr>
      <w:r>
        <w:rPr>
          <w:rFonts w:hint="eastAsia" w:ascii="宋体" w:hAnsi="宋体" w:cs="宋体"/>
          <w:szCs w:val="21"/>
        </w:rPr>
        <w:t>（</w:t>
      </w:r>
      <w:r>
        <w:rPr>
          <w:rFonts w:ascii="宋体" w:hAnsi="宋体" w:cs="宋体"/>
          <w:szCs w:val="21"/>
        </w:rPr>
        <w:t>3）具有有效的中华人民共和国主治医师或主治医师以上职称的《医师职称证书》；</w:t>
      </w:r>
    </w:p>
    <w:p>
      <w:pPr>
        <w:pStyle w:val="14"/>
        <w:spacing w:line="360" w:lineRule="auto"/>
        <w:ind w:left="0" w:leftChars="0"/>
        <w:rPr>
          <w:rFonts w:ascii="宋体" w:hAnsi="宋体" w:cs="宋体"/>
          <w:szCs w:val="21"/>
        </w:rPr>
      </w:pPr>
      <w:r>
        <w:rPr>
          <w:rFonts w:hint="eastAsia" w:ascii="宋体" w:hAnsi="宋体" w:cs="宋体"/>
          <w:szCs w:val="21"/>
        </w:rPr>
        <w:t>（</w:t>
      </w:r>
      <w:r>
        <w:rPr>
          <w:rFonts w:ascii="宋体" w:hAnsi="宋体" w:cs="宋体"/>
          <w:szCs w:val="21"/>
        </w:rPr>
        <w:t>4）在二级或二级以上合同约定的医院或指定医疗机构的相应科室从事临床工作三年以上。</w:t>
      </w:r>
    </w:p>
    <w:p>
      <w:pPr>
        <w:pStyle w:val="14"/>
        <w:spacing w:line="360" w:lineRule="auto"/>
        <w:ind w:left="0" w:leftChars="0"/>
        <w:rPr>
          <w:rFonts w:ascii="宋体" w:hAnsi="宋体" w:cs="宋体"/>
          <w:szCs w:val="21"/>
        </w:rPr>
      </w:pPr>
      <w:r>
        <w:rPr>
          <w:rFonts w:ascii="宋体" w:hAnsi="宋体" w:cs="宋体"/>
          <w:szCs w:val="21"/>
        </w:rPr>
        <w:t>14、初次确诊：指自被保险人出生之日起第一次经医院或指定医疗机构确诊患有某种疾病，而不是指自本合同生效之后第一次经医院或指定医疗机构确诊患有某种疾病。</w:t>
      </w:r>
    </w:p>
    <w:p>
      <w:pPr>
        <w:pStyle w:val="21"/>
        <w:autoSpaceDE w:val="0"/>
        <w:autoSpaceDN w:val="0"/>
        <w:adjustRightInd w:val="0"/>
        <w:snapToGrid w:val="0"/>
        <w:spacing w:line="276" w:lineRule="auto"/>
        <w:ind w:left="422" w:firstLine="0" w:firstLineChars="0"/>
        <w:jc w:val="left"/>
        <w:rPr>
          <w:ins w:id="122" w:author="刘剑" w:date="2021-01-29T14:19:40Z"/>
          <w:rFonts w:ascii="宋体" w:hAnsi="宋体" w:cs="宋体"/>
          <w:szCs w:val="21"/>
        </w:rPr>
      </w:pPr>
      <w:r>
        <w:rPr>
          <w:rFonts w:hint="eastAsia" w:ascii="宋体" w:hAnsi="宋体" w:cs="宋体"/>
          <w:b/>
          <w:szCs w:val="21"/>
        </w:rPr>
        <w:t>15、恶性肿瘤</w:t>
      </w:r>
      <w:del w:id="123" w:author="刘剑" w:date="2021-01-29T14:19:40Z">
        <w:r>
          <w:rPr>
            <w:rFonts w:hint="eastAsia" w:ascii="宋体" w:hAnsi="宋体" w:cs="宋体"/>
            <w:b/>
            <w:szCs w:val="21"/>
            <w:highlight w:val="none"/>
          </w:rPr>
          <w:delText>：</w:delText>
        </w:r>
      </w:del>
      <w:del w:id="124" w:author="刘剑" w:date="2021-01-29T14:19:40Z">
        <w:r>
          <w:rPr>
            <w:rFonts w:hint="eastAsia" w:ascii="宋体" w:hAnsi="宋体" w:cs="宋体"/>
            <w:szCs w:val="21"/>
            <w:highlight w:val="none"/>
          </w:rPr>
          <w:delText>指由合同约定的医疗机构的专科医生明确诊断，被保险人发生的符合以下定义的恶性肿瘤。</w:delText>
        </w:r>
      </w:del>
      <w:ins w:id="125" w:author="刘剑" w:date="2021-01-29T14:19:40Z">
        <w:r>
          <w:rPr>
            <w:rFonts w:hint="eastAsia" w:ascii="宋体" w:hAnsi="宋体" w:cs="宋体"/>
            <w:b/>
            <w:szCs w:val="21"/>
          </w:rPr>
          <w:t>——重度</w:t>
        </w:r>
      </w:ins>
    </w:p>
    <w:p>
      <w:pPr>
        <w:pStyle w:val="14"/>
        <w:spacing w:line="360" w:lineRule="auto"/>
        <w:ind w:left="0" w:leftChars="0"/>
        <w:rPr>
          <w:rFonts w:ascii="宋体" w:hAnsi="宋体" w:cs="宋体"/>
          <w:b/>
          <w:bCs/>
          <w:szCs w:val="21"/>
        </w:rPr>
      </w:pPr>
      <w:ins w:id="126" w:author="刘剑" w:date="2021-01-29T14:19:40Z">
        <w:r>
          <w:rPr>
            <w:rFonts w:hint="eastAsia" w:ascii="宋体" w:hAnsi="宋体" w:cstheme="minorEastAsia"/>
            <w:color w:val="000000"/>
            <w:kern w:val="0"/>
            <w:szCs w:val="21"/>
            <w:lang w:bidi="ar"/>
          </w:rPr>
          <w:t>指</w:t>
        </w:r>
      </w:ins>
      <w:r>
        <w:rPr>
          <w:rFonts w:hint="eastAsia" w:ascii="宋体" w:hAnsi="宋体" w:cstheme="minorEastAsia"/>
          <w:color w:val="000000"/>
          <w:kern w:val="0"/>
          <w:szCs w:val="21"/>
          <w:lang w:bidi="ar"/>
        </w:rPr>
        <w:t>恶性细胞不受控制的进行性增长和扩散，浸润和破坏周围正常组织，可以经血管、淋巴管和体腔扩散转移到身体</w:t>
      </w:r>
      <w:del w:id="127" w:author="刘剑" w:date="2021-01-29T14:19:40Z">
        <w:r>
          <w:rPr>
            <w:rFonts w:hint="eastAsia" w:ascii="宋体" w:hAnsi="宋体" w:cs="宋体"/>
            <w:szCs w:val="21"/>
            <w:highlight w:val="none"/>
          </w:rPr>
          <w:delText>其它</w:delText>
        </w:r>
      </w:del>
      <w:ins w:id="128" w:author="刘剑" w:date="2021-01-29T14:19:40Z">
        <w:r>
          <w:rPr>
            <w:rFonts w:hint="eastAsia" w:ascii="宋体" w:hAnsi="宋体" w:cstheme="minorEastAsia"/>
            <w:color w:val="000000"/>
            <w:kern w:val="0"/>
            <w:szCs w:val="21"/>
            <w:lang w:bidi="ar"/>
          </w:rPr>
          <w:t>其他</w:t>
        </w:r>
      </w:ins>
      <w:r>
        <w:rPr>
          <w:rFonts w:hint="eastAsia" w:ascii="宋体" w:hAnsi="宋体" w:cstheme="minorEastAsia"/>
          <w:color w:val="000000"/>
          <w:kern w:val="0"/>
          <w:szCs w:val="21"/>
          <w:lang w:bidi="ar"/>
        </w:rPr>
        <w:t>部位</w:t>
      </w:r>
      <w:del w:id="129" w:author="刘剑" w:date="2021-01-29T14:19:40Z">
        <w:r>
          <w:rPr>
            <w:rFonts w:hint="eastAsia" w:ascii="宋体" w:hAnsi="宋体" w:cs="宋体"/>
            <w:szCs w:val="21"/>
            <w:highlight w:val="none"/>
          </w:rPr>
          <w:delText>的疾病。经</w:delText>
        </w:r>
      </w:del>
      <w:ins w:id="130" w:author="刘剑" w:date="2021-01-29T14:19:40Z">
        <w:r>
          <w:rPr>
            <w:rFonts w:hint="eastAsia" w:ascii="宋体" w:hAnsi="宋体" w:cstheme="minorEastAsia"/>
            <w:color w:val="000000"/>
            <w:kern w:val="0"/>
            <w:szCs w:val="21"/>
            <w:lang w:bidi="ar"/>
          </w:rPr>
          <w:t>，病灶经</w:t>
        </w:r>
      </w:ins>
      <w:ins w:id="131" w:author="刘剑" w:date="2021-01-29T14:19:40Z">
        <w:r>
          <w:rPr>
            <w:rFonts w:hint="eastAsia" w:ascii="宋体" w:hAnsi="宋体" w:cstheme="minorEastAsia"/>
            <w:b/>
            <w:bCs/>
            <w:color w:val="000000"/>
            <w:kern w:val="0"/>
            <w:szCs w:val="21"/>
            <w:highlight w:val="yellow"/>
            <w:lang w:bidi="ar"/>
          </w:rPr>
          <w:t>组织</w:t>
        </w:r>
      </w:ins>
      <w:r>
        <w:rPr>
          <w:rFonts w:hint="eastAsia" w:ascii="宋体" w:hAnsi="宋体" w:cstheme="minorEastAsia"/>
          <w:b/>
          <w:bCs/>
          <w:color w:val="000000"/>
          <w:kern w:val="0"/>
          <w:szCs w:val="21"/>
          <w:highlight w:val="yellow"/>
          <w:lang w:bidi="ar"/>
        </w:rPr>
        <w:t>病理学检查</w:t>
      </w:r>
      <w:ins w:id="132" w:author="刘剑" w:date="2021-01-29T14:19:40Z">
        <w:r>
          <w:rPr>
            <w:rFonts w:hint="eastAsia" w:ascii="宋体" w:hAnsi="宋体" w:cstheme="minorEastAsia"/>
            <w:b/>
            <w:bCs/>
            <w:color w:val="000000"/>
            <w:kern w:val="0"/>
            <w:szCs w:val="21"/>
            <w:highlight w:val="yellow"/>
            <w:lang w:bidi="ar"/>
          </w:rPr>
          <w:t>（</w:t>
        </w:r>
      </w:ins>
      <w:ins w:id="133" w:author="刘剑" w:date="2021-01-29T14:19:40Z">
        <w:r>
          <w:rPr>
            <w:rFonts w:hint="eastAsia" w:ascii="宋体" w:hAnsi="宋体" w:cstheme="minorEastAsia"/>
            <w:b/>
            <w:bCs/>
            <w:szCs w:val="21"/>
            <w:highlight w:val="yellow"/>
          </w:rPr>
          <w:t>见</w:t>
        </w:r>
      </w:ins>
      <w:ins w:id="134" w:author="刘剑" w:date="2021-01-29T14:19:40Z">
        <w:r>
          <w:rPr>
            <w:rFonts w:hint="eastAsia" w:ascii="宋体" w:hAnsi="宋体" w:cstheme="minorEastAsia"/>
            <w:b/>
            <w:bCs/>
            <w:color w:val="000000"/>
            <w:kern w:val="0"/>
            <w:szCs w:val="21"/>
            <w:highlight w:val="yellow"/>
            <w:lang w:bidi="ar"/>
          </w:rPr>
          <w:t>释义37</w:t>
        </w:r>
      </w:ins>
      <w:ins w:id="135" w:author="刘剑" w:date="2021-01-29T14:19:40Z">
        <w:r>
          <w:rPr>
            <w:rFonts w:ascii="宋体" w:hAnsi="宋体" w:cstheme="minorEastAsia"/>
            <w:b/>
            <w:bCs/>
            <w:color w:val="000000"/>
            <w:kern w:val="0"/>
            <w:szCs w:val="21"/>
            <w:highlight w:val="yellow"/>
            <w:lang w:bidi="ar"/>
          </w:rPr>
          <w:t>）</w:t>
        </w:r>
      </w:ins>
      <w:ins w:id="136" w:author="刘剑" w:date="2021-01-29T14:19:40Z">
        <w:r>
          <w:rPr>
            <w:rFonts w:hint="eastAsia" w:ascii="宋体" w:hAnsi="宋体" w:cstheme="minorEastAsia"/>
            <w:color w:val="000000"/>
            <w:kern w:val="0"/>
            <w:szCs w:val="21"/>
            <w:lang w:bidi="ar"/>
          </w:rPr>
          <w:t>（涵盖骨髓病理学检查）</w:t>
        </w:r>
      </w:ins>
      <w:r>
        <w:rPr>
          <w:rFonts w:hint="eastAsia" w:ascii="宋体" w:hAnsi="宋体" w:cstheme="minorEastAsia"/>
          <w:color w:val="000000"/>
          <w:kern w:val="0"/>
          <w:szCs w:val="21"/>
          <w:lang w:bidi="ar"/>
        </w:rPr>
        <w:t>结果明确诊断，临床诊断属于世界卫生组织</w:t>
      </w:r>
      <w:ins w:id="137" w:author="刘剑" w:date="2021-01-29T14:19:40Z">
        <w:r>
          <w:rPr>
            <w:rFonts w:hint="eastAsia" w:ascii="宋体" w:hAnsi="宋体" w:cstheme="minorEastAsia"/>
            <w:color w:val="000000"/>
            <w:kern w:val="0"/>
            <w:szCs w:val="21"/>
            <w:lang w:bidi="ar"/>
          </w:rPr>
          <w:t>（</w:t>
        </w:r>
      </w:ins>
      <w:ins w:id="138" w:author="刘剑" w:date="2021-01-29T14:19:40Z">
        <w:r>
          <w:rPr>
            <w:rFonts w:ascii="宋体" w:hAnsi="宋体" w:cstheme="minorEastAsia"/>
            <w:color w:val="000000"/>
            <w:kern w:val="0"/>
            <w:szCs w:val="21"/>
            <w:lang w:bidi="ar"/>
          </w:rPr>
          <w:t>WHO，World Health Organization）</w:t>
        </w:r>
      </w:ins>
      <w:r>
        <w:rPr>
          <w:rFonts w:ascii="宋体" w:hAnsi="宋体" w:cstheme="minorEastAsia"/>
          <w:b/>
          <w:color w:val="000000"/>
          <w:kern w:val="0"/>
          <w:szCs w:val="21"/>
          <w:lang w:bidi="ar"/>
        </w:rPr>
        <w:t>《疾病和有关健康问题的国际统计分类》</w:t>
      </w:r>
      <w:ins w:id="139" w:author="刘剑" w:date="2021-01-29T14:19:40Z">
        <w:r>
          <w:rPr>
            <w:rFonts w:ascii="宋体" w:hAnsi="宋体" w:cstheme="minorEastAsia"/>
            <w:b/>
            <w:color w:val="000000"/>
            <w:kern w:val="0"/>
            <w:szCs w:val="21"/>
            <w:lang w:bidi="ar"/>
          </w:rPr>
          <w:t>第十次修订版</w:t>
        </w:r>
      </w:ins>
      <w:r>
        <w:rPr>
          <w:rFonts w:hint="eastAsia" w:ascii="宋体" w:hAnsi="宋体" w:cstheme="minorEastAsia"/>
          <w:b/>
          <w:bCs/>
          <w:color w:val="000000"/>
          <w:kern w:val="0"/>
          <w:szCs w:val="21"/>
          <w:lang w:bidi="ar"/>
        </w:rPr>
        <w:t>（</w:t>
      </w:r>
      <w:r>
        <w:rPr>
          <w:rFonts w:ascii="宋体" w:hAnsi="宋体" w:cstheme="minorEastAsia"/>
          <w:b/>
          <w:bCs/>
          <w:color w:val="000000"/>
          <w:kern w:val="0"/>
          <w:szCs w:val="21"/>
          <w:lang w:bidi="ar"/>
        </w:rPr>
        <w:t>ICD-10）</w:t>
      </w:r>
      <w:r>
        <w:rPr>
          <w:rFonts w:hint="eastAsia" w:ascii="宋体" w:hAnsi="宋体" w:cstheme="minorEastAsia"/>
          <w:b/>
          <w:color w:val="000000"/>
          <w:kern w:val="0"/>
          <w:szCs w:val="21"/>
          <w:lang w:bidi="ar"/>
        </w:rPr>
        <w:t>的恶性肿瘤</w:t>
      </w:r>
      <w:ins w:id="140" w:author="刘剑" w:date="2021-01-29T14:19:40Z">
        <w:r>
          <w:rPr>
            <w:rFonts w:hint="eastAsia" w:ascii="宋体" w:hAnsi="宋体" w:cstheme="minorEastAsia"/>
            <w:b/>
            <w:color w:val="000000"/>
            <w:kern w:val="0"/>
            <w:szCs w:val="21"/>
            <w:lang w:bidi="ar"/>
          </w:rPr>
          <w:t>类别及《国际疾病分类肿瘤学专辑》第三版</w:t>
        </w:r>
      </w:ins>
      <w:ins w:id="141" w:author="刘剑" w:date="2021-01-29T14:19:40Z">
        <w:r>
          <w:rPr>
            <w:rFonts w:hint="eastAsia" w:ascii="宋体" w:hAnsi="宋体" w:cstheme="minorEastAsia"/>
            <w:b/>
            <w:bCs/>
            <w:color w:val="000000"/>
            <w:kern w:val="0"/>
            <w:szCs w:val="21"/>
            <w:highlight w:val="yellow"/>
            <w:lang w:bidi="ar"/>
          </w:rPr>
          <w:t>（</w:t>
        </w:r>
      </w:ins>
      <w:ins w:id="142" w:author="刘剑" w:date="2021-01-29T14:19:40Z">
        <w:r>
          <w:rPr>
            <w:rFonts w:ascii="宋体" w:hAnsi="宋体" w:cstheme="minorEastAsia"/>
            <w:b/>
            <w:bCs/>
            <w:color w:val="000000"/>
            <w:kern w:val="0"/>
            <w:szCs w:val="21"/>
            <w:highlight w:val="yellow"/>
            <w:lang w:bidi="ar"/>
          </w:rPr>
          <w:t>ICD-O-3）</w:t>
        </w:r>
      </w:ins>
      <w:ins w:id="143" w:author="刘剑" w:date="2021-01-29T14:19:40Z">
        <w:r>
          <w:rPr>
            <w:rFonts w:hint="eastAsia" w:ascii="宋体" w:hAnsi="宋体" w:cstheme="minorEastAsia"/>
            <w:b/>
            <w:color w:val="000000"/>
            <w:kern w:val="0"/>
            <w:szCs w:val="21"/>
            <w:highlight w:val="yellow"/>
            <w:lang w:bidi="ar"/>
          </w:rPr>
          <w:t>的肿瘤形态学编码属于</w:t>
        </w:r>
      </w:ins>
      <w:ins w:id="144" w:author="刘剑" w:date="2021-01-29T14:19:40Z">
        <w:r>
          <w:rPr>
            <w:rFonts w:ascii="宋体" w:hAnsi="宋体" w:cstheme="minorEastAsia"/>
            <w:b/>
            <w:color w:val="000000"/>
            <w:kern w:val="0"/>
            <w:szCs w:val="21"/>
            <w:highlight w:val="yellow"/>
            <w:lang w:bidi="ar"/>
          </w:rPr>
          <w:t xml:space="preserve"> 3、6、9（恶性肿瘤）</w:t>
        </w:r>
      </w:ins>
      <w:r>
        <w:rPr>
          <w:rFonts w:ascii="宋体" w:hAnsi="宋体" w:cstheme="minorEastAsia"/>
          <w:b/>
          <w:color w:val="000000"/>
          <w:kern w:val="0"/>
          <w:szCs w:val="21"/>
          <w:highlight w:val="yellow"/>
          <w:lang w:bidi="ar"/>
        </w:rPr>
        <w:t>范畴</w:t>
      </w:r>
      <w:del w:id="145" w:author="刘剑" w:date="2021-01-29T14:19:40Z">
        <w:r>
          <w:rPr>
            <w:rFonts w:hint="eastAsia" w:ascii="宋体" w:hAnsi="宋体" w:cs="宋体"/>
            <w:szCs w:val="21"/>
            <w:highlight w:val="none"/>
          </w:rPr>
          <w:delText>，</w:delText>
        </w:r>
      </w:del>
      <w:del w:id="146" w:author="刘剑" w:date="2021-01-29T14:19:40Z">
        <w:r>
          <w:rPr>
            <w:rFonts w:hint="eastAsia" w:ascii="宋体" w:hAnsi="宋体" w:cs="宋体"/>
            <w:b/>
            <w:bCs/>
            <w:szCs w:val="21"/>
            <w:highlight w:val="none"/>
          </w:rPr>
          <w:delText>其中不包含</w:delText>
        </w:r>
      </w:del>
      <w:ins w:id="147" w:author="刘剑" w:date="2021-01-29T14:19:40Z">
        <w:r>
          <w:rPr>
            <w:rFonts w:ascii="宋体" w:hAnsi="宋体" w:cstheme="minorEastAsia"/>
            <w:b/>
            <w:color w:val="000000"/>
            <w:kern w:val="0"/>
            <w:szCs w:val="21"/>
            <w:highlight w:val="yellow"/>
            <w:lang w:bidi="ar"/>
          </w:rPr>
          <w:t>的疾病</w:t>
        </w:r>
      </w:ins>
      <w:ins w:id="148" w:author="刘剑" w:date="2021-01-29T14:19:40Z">
        <w:r>
          <w:rPr>
            <w:rFonts w:hint="eastAsia" w:ascii="宋体" w:hAnsi="宋体" w:cstheme="minorEastAsia"/>
            <w:b/>
            <w:bCs/>
            <w:color w:val="000000"/>
            <w:kern w:val="0"/>
            <w:szCs w:val="21"/>
            <w:highlight w:val="yellow"/>
            <w:lang w:bidi="ar"/>
          </w:rPr>
          <w:t>（释义38</w:t>
        </w:r>
      </w:ins>
      <w:ins w:id="149" w:author="刘剑" w:date="2021-01-29T14:19:40Z">
        <w:r>
          <w:rPr>
            <w:rFonts w:ascii="宋体" w:hAnsi="宋体" w:cstheme="minorEastAsia"/>
            <w:b/>
            <w:bCs/>
            <w:color w:val="000000"/>
            <w:kern w:val="0"/>
            <w:szCs w:val="21"/>
            <w:highlight w:val="yellow"/>
            <w:lang w:bidi="ar"/>
          </w:rPr>
          <w:t>）</w:t>
        </w:r>
      </w:ins>
      <w:ins w:id="150" w:author="刘剑" w:date="2021-01-29T14:19:40Z">
        <w:r>
          <w:rPr>
            <w:rFonts w:hint="eastAsia" w:ascii="宋体" w:hAnsi="宋体" w:cs="宋体"/>
            <w:szCs w:val="21"/>
          </w:rPr>
          <w:t>，</w:t>
        </w:r>
      </w:ins>
      <w:ins w:id="151" w:author="刘剑" w:date="2021-01-29T14:19:40Z">
        <w:r>
          <w:rPr>
            <w:rFonts w:hint="eastAsia" w:ascii="宋体" w:hAnsi="宋体" w:cstheme="minorEastAsia"/>
            <w:b/>
            <w:color w:val="000000"/>
            <w:kern w:val="0"/>
            <w:szCs w:val="21"/>
            <w:lang w:bidi="ar"/>
          </w:rPr>
          <w:t>下列疾病不属于“恶性肿瘤——重度”，不在保障范围内</w:t>
        </w:r>
      </w:ins>
      <w:r>
        <w:rPr>
          <w:rFonts w:hint="eastAsia" w:asciiTheme="minorEastAsia" w:hAnsiTheme="minorEastAsia" w:eastAsiaTheme="minorEastAsia" w:cstheme="minorEastAsia"/>
          <w:b/>
          <w:color w:val="000000"/>
          <w:kern w:val="0"/>
          <w:szCs w:val="21"/>
          <w:lang w:bidi="ar"/>
        </w:rPr>
        <w:t>：</w:t>
      </w:r>
    </w:p>
    <w:p>
      <w:pPr>
        <w:widowControl/>
        <w:spacing w:line="360" w:lineRule="auto"/>
        <w:ind w:firstLine="422" w:firstLineChars="200"/>
        <w:jc w:val="left"/>
        <w:rPr>
          <w:ins w:id="152" w:author="刘剑" w:date="2021-01-29T14:19:40Z"/>
          <w:rFonts w:ascii="宋体" w:hAnsi="宋体" w:eastAsia="宋体" w:cstheme="minorEastAsia"/>
          <w:szCs w:val="21"/>
        </w:rPr>
      </w:pPr>
      <w:r>
        <w:rPr>
          <w:rFonts w:hint="eastAsia" w:ascii="宋体" w:hAnsi="宋体" w:eastAsia="宋体" w:cstheme="minorEastAsia"/>
          <w:b/>
          <w:color w:val="000000"/>
          <w:kern w:val="0"/>
          <w:szCs w:val="21"/>
          <w:lang w:bidi="ar"/>
        </w:rPr>
        <w:t>（</w:t>
      </w:r>
      <w:r>
        <w:rPr>
          <w:rFonts w:ascii="宋体" w:hAnsi="宋体" w:eastAsia="宋体" w:cstheme="minorEastAsia"/>
          <w:b/>
          <w:color w:val="000000"/>
          <w:kern w:val="0"/>
          <w:szCs w:val="21"/>
          <w:lang w:bidi="ar"/>
        </w:rPr>
        <w:t>1）</w:t>
      </w:r>
      <w:ins w:id="153" w:author="刘剑" w:date="2021-01-29T14:19:40Z">
        <w:r>
          <w:rPr>
            <w:rFonts w:ascii="宋体" w:hAnsi="宋体" w:eastAsia="宋体" w:cstheme="minorEastAsia"/>
            <w:b/>
            <w:color w:val="000000"/>
            <w:kern w:val="0"/>
            <w:szCs w:val="21"/>
            <w:lang w:bidi="ar"/>
          </w:rPr>
          <w:t>ICD-O-3 肿瘤形态学编码属于 0（良性肿瘤）、1（动态未定性肿瘤）、2（</w:t>
        </w:r>
      </w:ins>
      <w:r>
        <w:rPr>
          <w:rFonts w:ascii="宋体" w:hAnsi="宋体" w:eastAsia="宋体" w:cstheme="minorEastAsia"/>
          <w:b/>
          <w:color w:val="000000"/>
          <w:kern w:val="0"/>
          <w:szCs w:val="21"/>
          <w:lang w:bidi="ar"/>
        </w:rPr>
        <w:t>原位癌</w:t>
      </w:r>
      <w:del w:id="154" w:author="刘剑" w:date="2021-01-29T14:19:40Z">
        <w:r>
          <w:rPr>
            <w:rFonts w:hint="eastAsia" w:ascii="宋体" w:hAnsi="宋体" w:cs="宋体"/>
            <w:b/>
            <w:bCs/>
            <w:szCs w:val="21"/>
            <w:highlight w:val="none"/>
          </w:rPr>
          <w:delText>；</w:delText>
        </w:r>
      </w:del>
      <w:ins w:id="155" w:author="刘剑" w:date="2021-01-29T14:19:40Z">
        <w:r>
          <w:rPr>
            <w:rFonts w:ascii="宋体" w:hAnsi="宋体" w:eastAsia="宋体" w:cstheme="minorEastAsia"/>
            <w:b/>
            <w:color w:val="000000"/>
            <w:kern w:val="0"/>
            <w:szCs w:val="21"/>
            <w:lang w:bidi="ar"/>
          </w:rPr>
          <w:t xml:space="preserve">和非侵袭性癌）范畴的疾病，如： </w:t>
        </w:r>
      </w:ins>
    </w:p>
    <w:p>
      <w:pPr>
        <w:widowControl/>
        <w:spacing w:line="360" w:lineRule="auto"/>
        <w:ind w:firstLine="422" w:firstLineChars="200"/>
        <w:jc w:val="left"/>
        <w:rPr>
          <w:ins w:id="156" w:author="刘剑" w:date="2021-01-29T14:19:40Z"/>
          <w:rFonts w:ascii="宋体" w:hAnsi="宋体" w:eastAsia="宋体" w:cstheme="minorEastAsia"/>
          <w:b/>
          <w:color w:val="000000"/>
          <w:kern w:val="0"/>
          <w:szCs w:val="21"/>
          <w:lang w:bidi="ar"/>
        </w:rPr>
      </w:pPr>
      <w:ins w:id="157" w:author="刘剑" w:date="2021-01-29T14:19:40Z">
        <w:r>
          <w:rPr>
            <w:rFonts w:ascii="宋体" w:hAnsi="宋体" w:eastAsia="宋体" w:cstheme="minorEastAsia"/>
            <w:b/>
            <w:color w:val="000000"/>
            <w:kern w:val="0"/>
            <w:szCs w:val="21"/>
            <w:lang w:bidi="ar"/>
          </w:rPr>
          <w:t xml:space="preserve">a.原位癌，癌前病变，非浸润性癌，非侵袭性癌，肿瘤细胞未侵犯基底层，上皮内瘤变，细胞不典型性增生等； </w:t>
        </w:r>
      </w:ins>
    </w:p>
    <w:p>
      <w:pPr>
        <w:widowControl/>
        <w:spacing w:line="360" w:lineRule="auto"/>
        <w:ind w:firstLine="422" w:firstLineChars="200"/>
        <w:jc w:val="left"/>
        <w:rPr>
          <w:rFonts w:ascii="宋体" w:hAnsi="宋体" w:eastAsia="宋体" w:cstheme="minorEastAsia"/>
          <w:b/>
          <w:color w:val="000000"/>
          <w:kern w:val="0"/>
          <w:szCs w:val="21"/>
          <w:lang w:bidi="ar"/>
        </w:rPr>
      </w:pPr>
      <w:ins w:id="158" w:author="刘剑" w:date="2021-01-29T14:19:40Z">
        <w:r>
          <w:rPr>
            <w:rFonts w:ascii="宋体" w:hAnsi="宋体" w:eastAsia="宋体" w:cstheme="minorEastAsia"/>
            <w:b/>
            <w:color w:val="000000"/>
            <w:kern w:val="0"/>
            <w:szCs w:val="21"/>
            <w:lang w:bidi="ar"/>
          </w:rPr>
          <w:t xml:space="preserve">b.交界性肿瘤，交界恶性肿瘤，肿瘤低度恶性潜能，潜在低度恶性肿瘤等； </w:t>
        </w:r>
      </w:ins>
    </w:p>
    <w:p>
      <w:pPr>
        <w:widowControl/>
        <w:spacing w:line="360" w:lineRule="auto"/>
        <w:ind w:firstLine="422" w:firstLineChars="200"/>
        <w:jc w:val="left"/>
        <w:rPr>
          <w:rFonts w:ascii="宋体" w:hAnsi="宋体" w:eastAsia="宋体" w:cstheme="minorEastAsia"/>
          <w:b/>
          <w:color w:val="000000"/>
          <w:kern w:val="0"/>
          <w:szCs w:val="21"/>
          <w:lang w:bidi="ar"/>
        </w:rPr>
      </w:pPr>
      <w:r>
        <w:rPr>
          <w:rFonts w:hint="eastAsia" w:ascii="宋体" w:hAnsi="宋体" w:eastAsia="宋体" w:cstheme="minorEastAsia"/>
          <w:b/>
          <w:color w:val="000000"/>
          <w:kern w:val="0"/>
          <w:szCs w:val="21"/>
          <w:lang w:bidi="ar"/>
        </w:rPr>
        <w:t>（</w:t>
      </w:r>
      <w:r>
        <w:rPr>
          <w:rFonts w:ascii="宋体" w:hAnsi="宋体" w:eastAsia="宋体" w:cstheme="minorEastAsia"/>
          <w:b/>
          <w:color w:val="000000"/>
          <w:kern w:val="0"/>
          <w:szCs w:val="21"/>
          <w:lang w:bidi="ar"/>
        </w:rPr>
        <w:t>2）</w:t>
      </w:r>
      <w:del w:id="159" w:author="刘剑" w:date="2021-01-29T14:19:40Z">
        <w:r>
          <w:rPr>
            <w:rFonts w:hint="eastAsia" w:ascii="宋体" w:hAnsi="宋体" w:cs="宋体"/>
            <w:b/>
            <w:bCs/>
            <w:szCs w:val="21"/>
            <w:highlight w:val="none"/>
          </w:rPr>
          <w:delText>相当于Binet</w:delText>
        </w:r>
      </w:del>
      <w:ins w:id="160" w:author="刘剑" w:date="2021-01-29T14:19:40Z">
        <w:r>
          <w:rPr>
            <w:rFonts w:ascii="宋体" w:hAnsi="宋体" w:eastAsia="宋体" w:cstheme="minorEastAsia"/>
            <w:b/>
            <w:color w:val="000000"/>
            <w:kern w:val="0"/>
            <w:szCs w:val="21"/>
            <w:highlight w:val="yellow"/>
            <w:lang w:bidi="ar"/>
          </w:rPr>
          <w:t xml:space="preserve">TNM </w:t>
        </w:r>
      </w:ins>
      <w:r>
        <w:rPr>
          <w:rFonts w:ascii="宋体" w:hAnsi="宋体" w:eastAsia="宋体" w:cstheme="minorEastAsia"/>
          <w:b/>
          <w:color w:val="000000"/>
          <w:kern w:val="0"/>
          <w:szCs w:val="21"/>
          <w:highlight w:val="yellow"/>
          <w:lang w:bidi="ar"/>
        </w:rPr>
        <w:t>分期</w:t>
      </w:r>
      <w:del w:id="161" w:author="刘剑" w:date="2021-01-29T14:19:40Z">
        <w:r>
          <w:rPr>
            <w:rFonts w:hint="eastAsia" w:ascii="宋体" w:hAnsi="宋体" w:cs="宋体"/>
            <w:b/>
            <w:bCs/>
            <w:szCs w:val="21"/>
            <w:highlight w:val="none"/>
          </w:rPr>
          <w:delText>方案A期程度的慢性淋巴细胞白血病；</w:delText>
        </w:r>
      </w:del>
      <w:ins w:id="162" w:author="刘剑" w:date="2021-01-29T14:19:40Z">
        <w:r>
          <w:rPr>
            <w:rFonts w:ascii="宋体" w:hAnsi="宋体" w:eastAsia="宋体" w:cstheme="minorEastAsia"/>
            <w:b/>
            <w:color w:val="000000"/>
            <w:kern w:val="0"/>
            <w:szCs w:val="21"/>
            <w:highlight w:val="yellow"/>
            <w:lang w:bidi="ar"/>
          </w:rPr>
          <w:t>（释义</w:t>
        </w:r>
      </w:ins>
      <w:ins w:id="163" w:author="刘剑" w:date="2021-01-29T14:19:40Z">
        <w:r>
          <w:rPr>
            <w:rFonts w:hint="eastAsia" w:ascii="宋体" w:hAnsi="宋体" w:eastAsia="宋体" w:cstheme="minorEastAsia"/>
            <w:b/>
            <w:color w:val="000000"/>
            <w:kern w:val="0"/>
            <w:szCs w:val="21"/>
            <w:highlight w:val="yellow"/>
            <w:lang w:bidi="ar"/>
          </w:rPr>
          <w:t>39</w:t>
        </w:r>
      </w:ins>
      <w:ins w:id="164" w:author="刘剑" w:date="2021-01-29T14:19:40Z">
        <w:r>
          <w:rPr>
            <w:rFonts w:ascii="宋体" w:hAnsi="宋体" w:eastAsia="宋体" w:cstheme="minorEastAsia"/>
            <w:b/>
            <w:color w:val="000000"/>
            <w:kern w:val="0"/>
            <w:szCs w:val="21"/>
            <w:highlight w:val="yellow"/>
            <w:lang w:bidi="ar"/>
          </w:rPr>
          <w:t>）</w:t>
        </w:r>
      </w:ins>
      <w:ins w:id="165" w:author="刘剑" w:date="2021-01-29T14:19:40Z">
        <w:r>
          <w:rPr>
            <w:rFonts w:ascii="宋体" w:hAnsi="宋体" w:eastAsia="宋体" w:cstheme="minorEastAsia"/>
            <w:b/>
            <w:color w:val="000000"/>
            <w:kern w:val="0"/>
            <w:szCs w:val="21"/>
            <w:lang w:bidi="ar"/>
          </w:rPr>
          <w:t>为Ⅰ期或更轻分期的</w:t>
        </w:r>
      </w:ins>
      <w:ins w:id="166" w:author="刘剑" w:date="2021-01-29T14:19:40Z">
        <w:r>
          <w:rPr>
            <w:rFonts w:ascii="宋体" w:hAnsi="宋体" w:eastAsia="宋体" w:cstheme="minorEastAsia"/>
            <w:b/>
            <w:color w:val="000000"/>
            <w:kern w:val="0"/>
            <w:szCs w:val="21"/>
            <w:highlight w:val="yellow"/>
            <w:lang w:bidi="ar"/>
          </w:rPr>
          <w:t>甲状腺癌（释义</w:t>
        </w:r>
      </w:ins>
      <w:ins w:id="167" w:author="刘剑" w:date="2021-01-29T14:19:40Z">
        <w:r>
          <w:rPr>
            <w:rFonts w:hint="eastAsia" w:ascii="宋体" w:hAnsi="宋体" w:eastAsia="宋体" w:cstheme="minorEastAsia"/>
            <w:b/>
            <w:color w:val="000000"/>
            <w:kern w:val="0"/>
            <w:szCs w:val="21"/>
            <w:highlight w:val="yellow"/>
            <w:lang w:bidi="ar"/>
          </w:rPr>
          <w:t>40</w:t>
        </w:r>
      </w:ins>
      <w:ins w:id="168" w:author="刘剑" w:date="2021-01-29T14:19:40Z">
        <w:r>
          <w:rPr>
            <w:rFonts w:ascii="宋体" w:hAnsi="宋体" w:eastAsia="宋体" w:cstheme="minorEastAsia"/>
            <w:b/>
            <w:color w:val="000000"/>
            <w:kern w:val="0"/>
            <w:szCs w:val="21"/>
            <w:highlight w:val="yellow"/>
            <w:lang w:bidi="ar"/>
          </w:rPr>
          <w:t>）</w:t>
        </w:r>
      </w:ins>
      <w:ins w:id="169" w:author="刘剑" w:date="2021-01-29T14:19:40Z">
        <w:r>
          <w:rPr>
            <w:rFonts w:ascii="宋体" w:hAnsi="宋体" w:eastAsia="宋体" w:cstheme="minorEastAsia"/>
            <w:b/>
            <w:color w:val="000000"/>
            <w:kern w:val="0"/>
            <w:szCs w:val="21"/>
            <w:lang w:bidi="ar"/>
          </w:rPr>
          <w:t xml:space="preserve">； </w:t>
        </w:r>
      </w:ins>
    </w:p>
    <w:p>
      <w:pPr>
        <w:widowControl/>
        <w:spacing w:line="360" w:lineRule="auto"/>
        <w:ind w:firstLine="422" w:firstLineChars="200"/>
        <w:jc w:val="left"/>
        <w:rPr>
          <w:rFonts w:ascii="宋体" w:hAnsi="宋体" w:eastAsia="宋体" w:cstheme="minorEastAsia"/>
          <w:b/>
          <w:color w:val="000000"/>
          <w:kern w:val="0"/>
          <w:szCs w:val="21"/>
          <w:lang w:bidi="ar"/>
        </w:rPr>
      </w:pPr>
      <w:r>
        <w:rPr>
          <w:rFonts w:hint="eastAsia" w:ascii="宋体" w:hAnsi="宋体" w:eastAsia="宋体" w:cstheme="minorEastAsia"/>
          <w:b/>
          <w:color w:val="000000"/>
          <w:kern w:val="0"/>
          <w:szCs w:val="21"/>
          <w:lang w:bidi="ar"/>
        </w:rPr>
        <w:t>（</w:t>
      </w:r>
      <w:r>
        <w:rPr>
          <w:rFonts w:ascii="宋体" w:hAnsi="宋体" w:eastAsia="宋体" w:cstheme="minorEastAsia"/>
          <w:b/>
          <w:color w:val="000000"/>
          <w:kern w:val="0"/>
          <w:szCs w:val="21"/>
          <w:lang w:bidi="ar"/>
        </w:rPr>
        <w:t>3）</w:t>
      </w:r>
      <w:del w:id="170" w:author="刘剑" w:date="2021-01-29T14:19:40Z">
        <w:r>
          <w:rPr>
            <w:rFonts w:hint="eastAsia" w:ascii="宋体" w:hAnsi="宋体" w:cs="宋体"/>
            <w:b/>
            <w:bCs/>
            <w:szCs w:val="21"/>
            <w:highlight w:val="none"/>
          </w:rPr>
          <w:delText>相当于Ann Arbor</w:delText>
        </w:r>
      </w:del>
      <w:ins w:id="171" w:author="刘剑" w:date="2021-01-29T14:19:40Z">
        <w:r>
          <w:rPr>
            <w:rFonts w:ascii="宋体" w:hAnsi="宋体" w:eastAsia="宋体" w:cstheme="minorEastAsia"/>
            <w:b/>
            <w:color w:val="000000"/>
            <w:kern w:val="0"/>
            <w:szCs w:val="21"/>
            <w:lang w:bidi="ar"/>
          </w:rPr>
          <w:t xml:space="preserve">TNM </w:t>
        </w:r>
      </w:ins>
      <w:r>
        <w:rPr>
          <w:rFonts w:ascii="宋体" w:hAnsi="宋体" w:eastAsia="宋体" w:cstheme="minorEastAsia"/>
          <w:b/>
          <w:color w:val="000000"/>
          <w:kern w:val="0"/>
          <w:szCs w:val="21"/>
          <w:lang w:bidi="ar"/>
        </w:rPr>
        <w:t>分期</w:t>
      </w:r>
      <w:del w:id="172" w:author="刘剑" w:date="2021-01-29T14:19:40Z">
        <w:r>
          <w:rPr>
            <w:rFonts w:hint="eastAsia" w:ascii="宋体" w:hAnsi="宋体" w:cs="宋体"/>
            <w:b/>
            <w:bCs/>
            <w:szCs w:val="21"/>
            <w:highlight w:val="none"/>
          </w:rPr>
          <w:delText>方案I期程度的何杰金氏病；</w:delText>
        </w:r>
      </w:del>
      <w:ins w:id="173" w:author="刘剑" w:date="2021-01-29T14:19:40Z">
        <w:r>
          <w:rPr>
            <w:rFonts w:ascii="宋体" w:hAnsi="宋体" w:eastAsia="宋体" w:cstheme="minorEastAsia"/>
            <w:b/>
            <w:color w:val="000000"/>
            <w:kern w:val="0"/>
            <w:szCs w:val="21"/>
            <w:lang w:bidi="ar"/>
          </w:rPr>
          <w:t>为 T</w:t>
        </w:r>
      </w:ins>
      <w:ins w:id="174" w:author="刘剑" w:date="2021-01-29T14:19:40Z">
        <w:r>
          <w:rPr>
            <w:rFonts w:ascii="宋体" w:hAnsi="宋体" w:eastAsia="宋体" w:cstheme="minorEastAsia"/>
            <w:b/>
            <w:color w:val="000000"/>
            <w:kern w:val="0"/>
            <w:szCs w:val="21"/>
            <w:vertAlign w:val="subscript"/>
            <w:lang w:bidi="ar"/>
          </w:rPr>
          <w:t>1</w:t>
        </w:r>
      </w:ins>
      <w:ins w:id="175" w:author="刘剑" w:date="2021-01-29T14:19:40Z">
        <w:r>
          <w:rPr>
            <w:rFonts w:ascii="宋体" w:hAnsi="宋体" w:eastAsia="宋体" w:cstheme="minorEastAsia"/>
            <w:b/>
            <w:color w:val="000000"/>
            <w:kern w:val="0"/>
            <w:szCs w:val="21"/>
            <w:lang w:bidi="ar"/>
          </w:rPr>
          <w:t>N</w:t>
        </w:r>
      </w:ins>
      <w:ins w:id="176" w:author="刘剑" w:date="2021-01-29T14:19:40Z">
        <w:r>
          <w:rPr>
            <w:rFonts w:ascii="宋体" w:hAnsi="宋体" w:eastAsia="宋体" w:cstheme="minorEastAsia"/>
            <w:b/>
            <w:color w:val="000000"/>
            <w:kern w:val="0"/>
            <w:szCs w:val="21"/>
            <w:vertAlign w:val="subscript"/>
            <w:lang w:bidi="ar"/>
          </w:rPr>
          <w:t>0</w:t>
        </w:r>
      </w:ins>
      <w:ins w:id="177" w:author="刘剑" w:date="2021-01-29T14:19:40Z">
        <w:r>
          <w:rPr>
            <w:rFonts w:ascii="宋体" w:hAnsi="宋体" w:eastAsia="宋体" w:cstheme="minorEastAsia"/>
            <w:b/>
            <w:color w:val="000000"/>
            <w:kern w:val="0"/>
            <w:szCs w:val="21"/>
            <w:lang w:bidi="ar"/>
          </w:rPr>
          <w:t>M</w:t>
        </w:r>
      </w:ins>
      <w:ins w:id="178" w:author="刘剑" w:date="2021-01-29T14:19:40Z">
        <w:r>
          <w:rPr>
            <w:rFonts w:ascii="宋体" w:hAnsi="宋体" w:eastAsia="宋体" w:cstheme="minorEastAsia"/>
            <w:b/>
            <w:color w:val="000000"/>
            <w:kern w:val="0"/>
            <w:szCs w:val="21"/>
            <w:vertAlign w:val="subscript"/>
            <w:lang w:bidi="ar"/>
          </w:rPr>
          <w:t>0</w:t>
        </w:r>
      </w:ins>
      <w:ins w:id="179" w:author="刘剑" w:date="2021-01-29T14:19:40Z">
        <w:r>
          <w:rPr>
            <w:rFonts w:ascii="宋体" w:hAnsi="宋体" w:eastAsia="宋体" w:cstheme="minorEastAsia"/>
            <w:b/>
            <w:color w:val="000000"/>
            <w:kern w:val="0"/>
            <w:szCs w:val="21"/>
            <w:lang w:bidi="ar"/>
          </w:rPr>
          <w:t xml:space="preserve">期或更轻分期的前列腺癌； </w:t>
        </w:r>
      </w:ins>
    </w:p>
    <w:p>
      <w:pPr>
        <w:widowControl/>
        <w:spacing w:line="360" w:lineRule="auto"/>
        <w:ind w:firstLine="422" w:firstLineChars="200"/>
        <w:jc w:val="left"/>
        <w:rPr>
          <w:rFonts w:ascii="宋体" w:hAnsi="宋体" w:eastAsia="宋体" w:cstheme="minorEastAsia"/>
          <w:b/>
          <w:color w:val="000000"/>
          <w:kern w:val="0"/>
          <w:szCs w:val="21"/>
          <w:lang w:bidi="ar"/>
        </w:rPr>
      </w:pPr>
      <w:r>
        <w:rPr>
          <w:rFonts w:hint="eastAsia" w:ascii="宋体" w:hAnsi="宋体" w:eastAsia="宋体" w:cstheme="minorEastAsia"/>
          <w:b/>
          <w:color w:val="000000"/>
          <w:kern w:val="0"/>
          <w:szCs w:val="21"/>
          <w:lang w:bidi="ar"/>
        </w:rPr>
        <w:t>（</w:t>
      </w:r>
      <w:r>
        <w:rPr>
          <w:rFonts w:ascii="宋体" w:hAnsi="宋体" w:eastAsia="宋体" w:cstheme="minorEastAsia"/>
          <w:b/>
          <w:color w:val="000000"/>
          <w:kern w:val="0"/>
          <w:szCs w:val="21"/>
          <w:lang w:bidi="ar"/>
        </w:rPr>
        <w:t>4）</w:t>
      </w:r>
      <w:del w:id="180" w:author="刘剑" w:date="2021-01-29T14:19:40Z">
        <w:r>
          <w:rPr>
            <w:rFonts w:hint="eastAsia" w:ascii="宋体" w:hAnsi="宋体" w:cs="宋体"/>
            <w:b/>
            <w:bCs/>
            <w:szCs w:val="21"/>
            <w:highlight w:val="none"/>
          </w:rPr>
          <w:delText>皮肤癌（不包括恶性</w:delText>
        </w:r>
      </w:del>
      <w:r>
        <w:rPr>
          <w:rFonts w:ascii="宋体" w:hAnsi="宋体" w:eastAsia="宋体" w:cstheme="minorEastAsia"/>
          <w:b/>
          <w:color w:val="000000"/>
          <w:kern w:val="0"/>
          <w:szCs w:val="21"/>
          <w:lang w:bidi="ar"/>
        </w:rPr>
        <w:t>黑色素瘤</w:t>
      </w:r>
      <w:del w:id="181" w:author="刘剑" w:date="2021-01-29T14:19:40Z">
        <w:r>
          <w:rPr>
            <w:rFonts w:hint="eastAsia" w:ascii="宋体" w:hAnsi="宋体" w:cs="宋体"/>
            <w:b/>
            <w:bCs/>
            <w:szCs w:val="21"/>
            <w:highlight w:val="none"/>
          </w:rPr>
          <w:delText>及已</w:delText>
        </w:r>
      </w:del>
      <w:ins w:id="182" w:author="刘剑" w:date="2021-01-29T14:19:40Z">
        <w:r>
          <w:rPr>
            <w:rFonts w:ascii="宋体" w:hAnsi="宋体" w:eastAsia="宋体" w:cstheme="minorEastAsia"/>
            <w:b/>
            <w:color w:val="000000"/>
            <w:kern w:val="0"/>
            <w:szCs w:val="21"/>
            <w:lang w:bidi="ar"/>
          </w:rPr>
          <w:t>以外的未</w:t>
        </w:r>
      </w:ins>
      <w:r>
        <w:rPr>
          <w:rFonts w:ascii="宋体" w:hAnsi="宋体" w:eastAsia="宋体" w:cstheme="minorEastAsia"/>
          <w:b/>
          <w:color w:val="000000"/>
          <w:kern w:val="0"/>
          <w:szCs w:val="21"/>
          <w:lang w:bidi="ar"/>
        </w:rPr>
        <w:t>发生</w:t>
      </w:r>
      <w:ins w:id="183" w:author="刘剑" w:date="2021-01-29T14:19:40Z">
        <w:r>
          <w:rPr>
            <w:rFonts w:ascii="宋体" w:hAnsi="宋体" w:eastAsia="宋体" w:cstheme="minorEastAsia"/>
            <w:b/>
            <w:color w:val="000000"/>
            <w:kern w:val="0"/>
            <w:szCs w:val="21"/>
            <w:lang w:bidi="ar"/>
          </w:rPr>
          <w:t>淋巴结和远处</w:t>
        </w:r>
      </w:ins>
      <w:r>
        <w:rPr>
          <w:rFonts w:ascii="宋体" w:hAnsi="宋体" w:eastAsia="宋体" w:cstheme="minorEastAsia"/>
          <w:b/>
          <w:color w:val="000000"/>
          <w:kern w:val="0"/>
          <w:szCs w:val="21"/>
          <w:lang w:bidi="ar"/>
        </w:rPr>
        <w:t>转移的</w:t>
      </w:r>
      <w:del w:id="184" w:author="刘剑" w:date="2021-01-29T14:19:40Z">
        <w:r>
          <w:rPr>
            <w:rFonts w:hint="eastAsia" w:ascii="宋体" w:hAnsi="宋体" w:cs="宋体"/>
            <w:b/>
            <w:bCs/>
            <w:szCs w:val="21"/>
            <w:highlight w:val="none"/>
          </w:rPr>
          <w:delText>皮肤癌）</w:delText>
        </w:r>
      </w:del>
      <w:ins w:id="185" w:author="刘剑" w:date="2021-01-29T14:19:40Z">
        <w:r>
          <w:rPr>
            <w:rFonts w:ascii="宋体" w:hAnsi="宋体" w:eastAsia="宋体" w:cstheme="minorEastAsia"/>
            <w:b/>
            <w:color w:val="000000"/>
            <w:kern w:val="0"/>
            <w:szCs w:val="21"/>
            <w:lang w:bidi="ar"/>
          </w:rPr>
          <w:t>皮肤恶性肿瘤</w:t>
        </w:r>
      </w:ins>
      <w:r>
        <w:rPr>
          <w:rFonts w:ascii="宋体" w:hAnsi="宋体" w:eastAsia="宋体" w:cstheme="minorEastAsia"/>
          <w:b/>
          <w:color w:val="000000"/>
          <w:kern w:val="0"/>
          <w:szCs w:val="21"/>
          <w:lang w:bidi="ar"/>
        </w:rPr>
        <w:t>；</w:t>
      </w:r>
    </w:p>
    <w:p>
      <w:pPr>
        <w:widowControl/>
        <w:spacing w:line="360" w:lineRule="auto"/>
        <w:ind w:firstLine="422" w:firstLineChars="200"/>
        <w:jc w:val="left"/>
        <w:rPr>
          <w:rFonts w:ascii="宋体" w:hAnsi="宋体" w:eastAsia="宋体" w:cstheme="minorEastAsia"/>
          <w:b/>
          <w:color w:val="000000"/>
          <w:kern w:val="0"/>
          <w:szCs w:val="21"/>
          <w:lang w:bidi="ar"/>
        </w:rPr>
      </w:pPr>
      <w:r>
        <w:rPr>
          <w:rFonts w:hint="eastAsia" w:ascii="宋体" w:hAnsi="宋体" w:eastAsia="宋体" w:cstheme="minorEastAsia"/>
          <w:b/>
          <w:color w:val="000000"/>
          <w:kern w:val="0"/>
          <w:szCs w:val="21"/>
          <w:lang w:bidi="ar"/>
        </w:rPr>
        <w:t>（</w:t>
      </w:r>
      <w:r>
        <w:rPr>
          <w:rFonts w:ascii="宋体" w:hAnsi="宋体" w:eastAsia="宋体" w:cstheme="minorEastAsia"/>
          <w:b/>
          <w:color w:val="000000"/>
          <w:kern w:val="0"/>
          <w:szCs w:val="21"/>
          <w:lang w:bidi="ar"/>
        </w:rPr>
        <w:t>5）</w:t>
      </w:r>
      <w:del w:id="186" w:author="刘剑" w:date="2021-01-29T14:19:40Z">
        <w:r>
          <w:rPr>
            <w:rFonts w:hint="eastAsia" w:ascii="宋体" w:hAnsi="宋体" w:cs="宋体"/>
            <w:b/>
            <w:bCs/>
            <w:szCs w:val="21"/>
            <w:highlight w:val="none"/>
          </w:rPr>
          <w:delText>TNM</w:delText>
        </w:r>
      </w:del>
      <w:ins w:id="187" w:author="刘剑" w:date="2021-01-29T14:19:40Z">
        <w:r>
          <w:rPr>
            <w:rFonts w:ascii="宋体" w:hAnsi="宋体" w:eastAsia="宋体" w:cstheme="minorEastAsia"/>
            <w:b/>
            <w:color w:val="000000"/>
            <w:kern w:val="0"/>
            <w:szCs w:val="21"/>
            <w:lang w:bidi="ar"/>
          </w:rPr>
          <w:t xml:space="preserve">相当于 Binet </w:t>
        </w:r>
      </w:ins>
      <w:r>
        <w:rPr>
          <w:rFonts w:ascii="宋体" w:hAnsi="宋体" w:eastAsia="宋体" w:cstheme="minorEastAsia"/>
          <w:b/>
          <w:color w:val="000000"/>
          <w:kern w:val="0"/>
          <w:szCs w:val="21"/>
          <w:lang w:bidi="ar"/>
        </w:rPr>
        <w:t>分期</w:t>
      </w:r>
      <w:del w:id="188" w:author="刘剑" w:date="2021-01-29T14:19:40Z">
        <w:r>
          <w:rPr>
            <w:rFonts w:hint="eastAsia" w:ascii="宋体" w:hAnsi="宋体" w:cs="宋体"/>
            <w:b/>
            <w:bCs/>
            <w:szCs w:val="21"/>
            <w:highlight w:val="none"/>
          </w:rPr>
          <w:delText>为TNM期或者更轻分期的前列腺癌；</w:delText>
        </w:r>
      </w:del>
      <w:ins w:id="189" w:author="刘剑" w:date="2021-01-29T14:19:40Z">
        <w:r>
          <w:rPr>
            <w:rFonts w:ascii="宋体" w:hAnsi="宋体" w:eastAsia="宋体" w:cstheme="minorEastAsia"/>
            <w:b/>
            <w:color w:val="000000"/>
            <w:kern w:val="0"/>
            <w:szCs w:val="21"/>
            <w:lang w:bidi="ar"/>
          </w:rPr>
          <w:t xml:space="preserve">方案 A </w:t>
        </w:r>
      </w:ins>
      <w:ins w:id="190" w:author="刘剑" w:date="2021-01-29T14:19:40Z">
        <w:r>
          <w:rPr>
            <w:rFonts w:hint="eastAsia" w:ascii="宋体" w:hAnsi="宋体" w:eastAsia="宋体" w:cstheme="minorEastAsia"/>
            <w:b/>
            <w:color w:val="000000"/>
            <w:kern w:val="0"/>
            <w:szCs w:val="21"/>
            <w:lang w:bidi="ar"/>
          </w:rPr>
          <w:t>期程度的慢性淋巴细胞白血病；</w:t>
        </w:r>
      </w:ins>
      <w:ins w:id="191" w:author="刘剑" w:date="2021-01-29T14:19:40Z">
        <w:r>
          <w:rPr>
            <w:rFonts w:ascii="宋体" w:hAnsi="宋体" w:eastAsia="宋体" w:cstheme="minorEastAsia"/>
            <w:b/>
            <w:color w:val="000000"/>
            <w:kern w:val="0"/>
            <w:szCs w:val="21"/>
            <w:lang w:bidi="ar"/>
          </w:rPr>
          <w:t xml:space="preserve"> </w:t>
        </w:r>
      </w:ins>
    </w:p>
    <w:p>
      <w:pPr>
        <w:pStyle w:val="14"/>
        <w:spacing w:line="360" w:lineRule="auto"/>
        <w:ind w:left="0" w:leftChars="0" w:firstLine="422"/>
        <w:rPr>
          <w:del w:id="192" w:author="刘剑" w:date="2021-01-29T14:19:40Z"/>
          <w:rFonts w:ascii="宋体" w:hAnsi="宋体" w:cs="宋体"/>
          <w:b/>
          <w:bCs/>
          <w:szCs w:val="21"/>
          <w:highlight w:val="none"/>
        </w:rPr>
      </w:pPr>
      <w:r>
        <w:rPr>
          <w:rFonts w:hint="eastAsia" w:ascii="宋体" w:hAnsi="宋体" w:eastAsia="宋体" w:cstheme="minorEastAsia"/>
          <w:b/>
          <w:color w:val="000000"/>
          <w:kern w:val="0"/>
          <w:szCs w:val="21"/>
          <w:lang w:bidi="ar"/>
        </w:rPr>
        <w:t>（</w:t>
      </w:r>
      <w:r>
        <w:rPr>
          <w:rFonts w:ascii="宋体" w:hAnsi="宋体" w:eastAsia="宋体" w:cstheme="minorEastAsia"/>
          <w:b/>
          <w:color w:val="000000"/>
          <w:kern w:val="0"/>
          <w:szCs w:val="21"/>
          <w:lang w:bidi="ar"/>
        </w:rPr>
        <w:t>6）</w:t>
      </w:r>
      <w:del w:id="193" w:author="刘剑" w:date="2021-01-29T14:19:40Z">
        <w:r>
          <w:rPr>
            <w:rFonts w:hint="eastAsia" w:ascii="宋体" w:hAnsi="宋体" w:cs="宋体"/>
            <w:b/>
            <w:bCs/>
            <w:szCs w:val="21"/>
            <w:highlight w:val="none"/>
          </w:rPr>
          <w:delText>感染艾滋病病毒或罹患艾滋病期间所罹患恶性肿瘤。</w:delText>
        </w:r>
      </w:del>
    </w:p>
    <w:p>
      <w:pPr>
        <w:pStyle w:val="14"/>
        <w:spacing w:line="360" w:lineRule="auto"/>
        <w:ind w:left="0" w:leftChars="0" w:firstLine="422"/>
        <w:rPr>
          <w:del w:id="194" w:author="刘剑" w:date="2021-01-29T14:19:40Z"/>
          <w:rFonts w:ascii="宋体" w:hAnsi="宋体" w:cs="宋体"/>
          <w:b/>
          <w:bCs/>
          <w:szCs w:val="21"/>
          <w:highlight w:val="none"/>
        </w:rPr>
      </w:pPr>
      <w:del w:id="195" w:author="刘剑" w:date="2021-01-29T14:19:40Z">
        <w:r>
          <w:rPr>
            <w:rFonts w:hint="eastAsia" w:ascii="宋体" w:hAnsi="宋体" w:cs="宋体"/>
            <w:b/>
            <w:bCs/>
            <w:szCs w:val="21"/>
            <w:highlight w:val="none"/>
          </w:rPr>
          <w:delText>专科医生：专科医生应当同时满足以下四项资格条件，</w:delText>
        </w:r>
      </w:del>
    </w:p>
    <w:p>
      <w:pPr>
        <w:widowControl/>
        <w:spacing w:line="360" w:lineRule="auto"/>
        <w:ind w:firstLine="420" w:firstLineChars="200"/>
        <w:jc w:val="left"/>
        <w:rPr>
          <w:rFonts w:ascii="宋体" w:hAnsi="宋体" w:eastAsia="宋体" w:cstheme="minorEastAsia"/>
          <w:b/>
          <w:color w:val="000000"/>
          <w:kern w:val="0"/>
          <w:szCs w:val="21"/>
          <w:lang w:bidi="ar"/>
        </w:rPr>
      </w:pPr>
      <w:del w:id="196" w:author="刘剑" w:date="2021-01-29T14:19:40Z">
        <w:r>
          <w:rPr>
            <w:rFonts w:hint="eastAsia" w:ascii="宋体" w:hAnsi="宋体" w:cs="宋体"/>
            <w:b/>
            <w:bCs/>
            <w:szCs w:val="21"/>
            <w:highlight w:val="none"/>
          </w:rPr>
          <w:delText>（1）具有有效的中华人民共和国《医师资格证书》；</w:delText>
        </w:r>
      </w:del>
      <w:ins w:id="197" w:author="刘剑" w:date="2021-01-29T14:19:40Z">
        <w:r>
          <w:rPr>
            <w:rFonts w:ascii="宋体" w:hAnsi="宋体" w:eastAsia="宋体" w:cstheme="minorEastAsia"/>
            <w:b/>
            <w:color w:val="000000"/>
            <w:kern w:val="0"/>
            <w:szCs w:val="21"/>
            <w:lang w:bidi="ar"/>
          </w:rPr>
          <w:t xml:space="preserve">相当于 Ann Arbor </w:t>
        </w:r>
      </w:ins>
      <w:ins w:id="198" w:author="刘剑" w:date="2021-01-29T14:19:40Z">
        <w:r>
          <w:rPr>
            <w:rFonts w:hint="eastAsia" w:ascii="宋体" w:hAnsi="宋体" w:eastAsia="宋体" w:cstheme="minorEastAsia"/>
            <w:b/>
            <w:color w:val="000000"/>
            <w:kern w:val="0"/>
            <w:szCs w:val="21"/>
            <w:lang w:bidi="ar"/>
          </w:rPr>
          <w:t>分期方案Ⅰ期程度的何杰金氏病；</w:t>
        </w:r>
      </w:ins>
      <w:ins w:id="199" w:author="刘剑" w:date="2021-01-29T14:19:40Z">
        <w:r>
          <w:rPr>
            <w:rFonts w:ascii="宋体" w:hAnsi="宋体" w:eastAsia="宋体" w:cstheme="minorEastAsia"/>
            <w:b/>
            <w:color w:val="000000"/>
            <w:kern w:val="0"/>
            <w:szCs w:val="21"/>
            <w:lang w:bidi="ar"/>
          </w:rPr>
          <w:t xml:space="preserve"> </w:t>
        </w:r>
      </w:ins>
    </w:p>
    <w:p>
      <w:pPr>
        <w:pStyle w:val="14"/>
        <w:spacing w:line="360" w:lineRule="auto"/>
        <w:ind w:left="0" w:leftChars="0" w:firstLine="422"/>
        <w:rPr>
          <w:del w:id="200" w:author="刘剑" w:date="2021-01-29T14:19:40Z"/>
          <w:rFonts w:ascii="宋体" w:hAnsi="宋体" w:cs="宋体"/>
          <w:b/>
          <w:bCs/>
          <w:szCs w:val="21"/>
          <w:highlight w:val="none"/>
        </w:rPr>
      </w:pPr>
      <w:r>
        <w:rPr>
          <w:rFonts w:hint="eastAsia" w:ascii="宋体" w:hAnsi="宋体" w:cstheme="minorEastAsia"/>
          <w:b/>
          <w:color w:val="000000"/>
          <w:kern w:val="0"/>
          <w:szCs w:val="21"/>
          <w:lang w:bidi="ar"/>
        </w:rPr>
        <w:t>（</w:t>
      </w:r>
      <w:del w:id="201" w:author="刘剑" w:date="2021-01-29T14:19:40Z">
        <w:r>
          <w:rPr>
            <w:rFonts w:hint="eastAsia" w:ascii="宋体" w:hAnsi="宋体" w:cs="宋体"/>
            <w:b/>
            <w:bCs/>
            <w:szCs w:val="21"/>
            <w:highlight w:val="none"/>
          </w:rPr>
          <w:delText>2）具有有效的中华人民共和国《医师执业证书》，并按期到相关部门登记注册；</w:delText>
        </w:r>
      </w:del>
    </w:p>
    <w:p>
      <w:pPr>
        <w:pStyle w:val="14"/>
        <w:spacing w:line="360" w:lineRule="auto"/>
        <w:ind w:left="0" w:leftChars="0" w:firstLine="422"/>
        <w:rPr>
          <w:del w:id="202" w:author="刘剑" w:date="2021-01-29T14:19:40Z"/>
          <w:rFonts w:ascii="宋体" w:hAnsi="宋体" w:cs="宋体"/>
          <w:b/>
          <w:bCs/>
          <w:szCs w:val="21"/>
          <w:highlight w:val="none"/>
        </w:rPr>
      </w:pPr>
      <w:del w:id="203" w:author="刘剑" w:date="2021-01-29T14:19:40Z">
        <w:r>
          <w:rPr>
            <w:rFonts w:hint="eastAsia" w:ascii="宋体" w:hAnsi="宋体" w:cs="宋体"/>
            <w:b/>
            <w:bCs/>
            <w:szCs w:val="21"/>
            <w:highlight w:val="none"/>
          </w:rPr>
          <w:delText>（3）具有有效的中华人民共和国主治医师或主治医师以上职称的《医师职称证书》；</w:delText>
        </w:r>
      </w:del>
    </w:p>
    <w:p>
      <w:pPr>
        <w:pStyle w:val="14"/>
        <w:spacing w:line="360" w:lineRule="auto"/>
        <w:ind w:left="0" w:leftChars="0" w:firstLine="422"/>
        <w:rPr>
          <w:rFonts w:ascii="宋体" w:hAnsi="宋体" w:cstheme="minorEastAsia"/>
          <w:b/>
          <w:color w:val="000000"/>
          <w:kern w:val="0"/>
          <w:szCs w:val="21"/>
          <w:lang w:bidi="ar"/>
        </w:rPr>
      </w:pPr>
      <w:del w:id="204" w:author="刘剑" w:date="2021-01-29T14:19:40Z">
        <w:r>
          <w:rPr>
            <w:rFonts w:hint="eastAsia" w:ascii="宋体" w:hAnsi="宋体" w:cs="宋体"/>
            <w:b/>
            <w:bCs/>
            <w:szCs w:val="21"/>
            <w:highlight w:val="none"/>
          </w:rPr>
          <w:delText>（4）在二级或二级以上合同约定的医疗机构的相应科室从事临床工作三年以上</w:delText>
        </w:r>
      </w:del>
      <w:ins w:id="205" w:author="刘剑" w:date="2021-01-29T14:19:40Z">
        <w:r>
          <w:rPr>
            <w:rFonts w:ascii="宋体" w:hAnsi="宋体" w:cstheme="minorEastAsia"/>
            <w:b/>
            <w:color w:val="000000"/>
            <w:kern w:val="0"/>
            <w:szCs w:val="21"/>
            <w:lang w:bidi="ar"/>
          </w:rPr>
          <w:t xml:space="preserve">7）未发生淋巴结和远处转移且 WHO </w:t>
        </w:r>
      </w:ins>
      <w:ins w:id="206" w:author="刘剑" w:date="2021-01-29T14:19:40Z">
        <w:r>
          <w:rPr>
            <w:rFonts w:hint="eastAsia" w:ascii="宋体" w:hAnsi="宋体" w:cstheme="minorEastAsia"/>
            <w:b/>
            <w:color w:val="000000"/>
            <w:kern w:val="0"/>
            <w:szCs w:val="21"/>
            <w:lang w:bidi="ar"/>
          </w:rPr>
          <w:t>分级为</w:t>
        </w:r>
      </w:ins>
      <w:ins w:id="207" w:author="刘剑" w:date="2021-01-29T14:19:40Z">
        <w:r>
          <w:rPr>
            <w:rFonts w:ascii="宋体" w:hAnsi="宋体" w:cstheme="minorEastAsia"/>
            <w:b/>
            <w:color w:val="000000"/>
            <w:kern w:val="0"/>
            <w:szCs w:val="21"/>
            <w:lang w:bidi="ar"/>
          </w:rPr>
          <w:t xml:space="preserve"> G1 </w:t>
        </w:r>
      </w:ins>
      <w:ins w:id="208" w:author="刘剑" w:date="2021-01-29T14:19:40Z">
        <w:r>
          <w:rPr>
            <w:rFonts w:hint="eastAsia" w:ascii="宋体" w:hAnsi="宋体" w:cstheme="minorEastAsia"/>
            <w:b/>
            <w:color w:val="000000"/>
            <w:kern w:val="0"/>
            <w:szCs w:val="21"/>
            <w:lang w:bidi="ar"/>
          </w:rPr>
          <w:t>级别（核分裂像</w:t>
        </w:r>
      </w:ins>
      <w:ins w:id="209" w:author="刘剑" w:date="2021-01-29T14:19:40Z">
        <w:r>
          <w:rPr>
            <w:rFonts w:ascii="宋体" w:hAnsi="宋体" w:cstheme="minorEastAsia"/>
            <w:b/>
            <w:color w:val="000000"/>
            <w:kern w:val="0"/>
            <w:szCs w:val="21"/>
            <w:lang w:bidi="ar"/>
          </w:rPr>
          <w:t xml:space="preserve">&lt;10/50 HPF </w:t>
        </w:r>
      </w:ins>
      <w:ins w:id="210" w:author="刘剑" w:date="2021-01-29T14:19:40Z">
        <w:r>
          <w:rPr>
            <w:rFonts w:hint="eastAsia" w:ascii="宋体" w:hAnsi="宋体" w:cstheme="minorEastAsia"/>
            <w:b/>
            <w:color w:val="000000"/>
            <w:kern w:val="0"/>
            <w:szCs w:val="21"/>
            <w:lang w:bidi="ar"/>
          </w:rPr>
          <w:t>和</w:t>
        </w:r>
      </w:ins>
      <w:ins w:id="211" w:author="刘剑" w:date="2021-01-29T14:19:40Z">
        <w:r>
          <w:rPr>
            <w:rFonts w:ascii="宋体" w:hAnsi="宋体" w:cstheme="minorEastAsia"/>
            <w:b/>
            <w:color w:val="000000"/>
            <w:kern w:val="0"/>
            <w:szCs w:val="21"/>
            <w:lang w:bidi="ar"/>
          </w:rPr>
          <w:t xml:space="preserve"> ki-67≤2%）或更轻分级的神经内分泌肿瘤</w:t>
        </w:r>
      </w:ins>
      <w:r>
        <w:rPr>
          <w:rFonts w:ascii="宋体" w:hAnsi="宋体" w:cstheme="minorEastAsia"/>
          <w:b/>
          <w:color w:val="000000"/>
          <w:kern w:val="0"/>
          <w:szCs w:val="21"/>
          <w:lang w:bidi="ar"/>
        </w:rPr>
        <w:t>。</w:t>
      </w:r>
    </w:p>
    <w:p>
      <w:pPr>
        <w:pStyle w:val="14"/>
        <w:spacing w:line="360" w:lineRule="auto"/>
        <w:ind w:left="0" w:leftChars="0" w:firstLine="422"/>
        <w:rPr>
          <w:rFonts w:ascii="宋体" w:hAnsi="宋体" w:cs="宋体"/>
          <w:b/>
          <w:bCs/>
          <w:szCs w:val="21"/>
        </w:rPr>
      </w:pPr>
      <w:r>
        <w:rPr>
          <w:rFonts w:hint="eastAsia" w:ascii="宋体" w:hAnsi="宋体" w:cs="宋体"/>
          <w:b/>
          <w:bCs/>
          <w:szCs w:val="21"/>
        </w:rPr>
        <w:t>16、质子重离子医疗费用：</w:t>
      </w:r>
      <w:r>
        <w:rPr>
          <w:rFonts w:hint="eastAsia" w:ascii="宋体" w:hAnsi="宋体" w:cs="宋体"/>
          <w:szCs w:val="21"/>
        </w:rPr>
        <w:t>指被保险人因接受质子、重离子放射治疗而发生的相关费用，</w:t>
      </w:r>
      <w:r>
        <w:rPr>
          <w:rFonts w:hint="eastAsia" w:ascii="宋体" w:hAnsi="宋体" w:cs="宋体"/>
          <w:b/>
          <w:bCs/>
          <w:szCs w:val="21"/>
        </w:rPr>
        <w:t>包括定位及制定放疗计划费用以及质子、重离子放射治疗实施费用。</w:t>
      </w:r>
    </w:p>
    <w:p>
      <w:pPr>
        <w:pStyle w:val="14"/>
        <w:spacing w:line="360" w:lineRule="auto"/>
        <w:ind w:left="0" w:leftChars="0" w:firstLine="422"/>
        <w:rPr>
          <w:rFonts w:ascii="宋体" w:hAnsi="宋体" w:cs="宋体"/>
          <w:b/>
          <w:bCs/>
          <w:szCs w:val="21"/>
        </w:rPr>
      </w:pPr>
      <w:r>
        <w:rPr>
          <w:rFonts w:hint="eastAsia" w:ascii="宋体" w:hAnsi="宋体" w:cs="宋体"/>
          <w:b/>
          <w:bCs/>
          <w:szCs w:val="21"/>
        </w:rPr>
        <w:t>17、客运公共交通：</w:t>
      </w:r>
    </w:p>
    <w:p>
      <w:pPr>
        <w:pStyle w:val="14"/>
        <w:spacing w:line="360" w:lineRule="auto"/>
        <w:ind w:left="0" w:leftChars="0"/>
        <w:rPr>
          <w:rFonts w:ascii="宋体" w:hAnsi="宋体" w:cs="宋体"/>
          <w:kern w:val="0"/>
          <w:szCs w:val="21"/>
        </w:rPr>
      </w:pPr>
      <w:r>
        <w:rPr>
          <w:rFonts w:hint="eastAsia" w:ascii="宋体" w:hAnsi="宋体" w:cs="宋体"/>
          <w:kern w:val="0"/>
          <w:szCs w:val="21"/>
        </w:rPr>
        <w:t>①民航班机：本合同所指民航班机为经相关政府部门登记许可合法运营、以客运为目的的飞机；</w:t>
      </w:r>
    </w:p>
    <w:p>
      <w:pPr>
        <w:pStyle w:val="14"/>
        <w:spacing w:line="360" w:lineRule="auto"/>
        <w:ind w:left="0" w:leftChars="0"/>
        <w:rPr>
          <w:rFonts w:ascii="宋体" w:hAnsi="宋体" w:cs="宋体"/>
          <w:kern w:val="0"/>
          <w:szCs w:val="21"/>
        </w:rPr>
      </w:pPr>
      <w:r>
        <w:rPr>
          <w:rFonts w:hint="eastAsia" w:ascii="宋体" w:hAnsi="宋体" w:cs="宋体"/>
          <w:kern w:val="0"/>
          <w:szCs w:val="21"/>
        </w:rPr>
        <w:t>②火车：本合同所指火车为经相关政府部门登记许可合法运营、以客运为目的的火车（含地铁、轻轨、动车、其他高速列车）；</w:t>
      </w:r>
    </w:p>
    <w:p>
      <w:pPr>
        <w:pStyle w:val="14"/>
        <w:spacing w:line="360" w:lineRule="auto"/>
        <w:ind w:left="0" w:leftChars="0"/>
        <w:rPr>
          <w:rFonts w:ascii="宋体" w:hAnsi="宋体" w:cs="宋体"/>
          <w:kern w:val="0"/>
          <w:szCs w:val="21"/>
        </w:rPr>
      </w:pPr>
      <w:r>
        <w:rPr>
          <w:rFonts w:hint="eastAsia" w:ascii="宋体" w:hAnsi="宋体" w:cs="宋体"/>
          <w:kern w:val="0"/>
          <w:szCs w:val="21"/>
        </w:rPr>
        <w:t>③轮船：本合同所指轮船为经相关政府部门登记许可合法运营、以客运为目的的轮船；</w:t>
      </w:r>
    </w:p>
    <w:p>
      <w:pPr>
        <w:pStyle w:val="14"/>
        <w:spacing w:line="360" w:lineRule="auto"/>
        <w:ind w:left="0" w:leftChars="0"/>
        <w:rPr>
          <w:rFonts w:ascii="宋体" w:hAnsi="宋体" w:cs="宋体"/>
          <w:kern w:val="0"/>
          <w:szCs w:val="21"/>
        </w:rPr>
      </w:pPr>
      <w:r>
        <w:rPr>
          <w:rFonts w:hint="eastAsia" w:ascii="宋体" w:hAnsi="宋体" w:cs="宋体"/>
          <w:kern w:val="0"/>
          <w:szCs w:val="21"/>
        </w:rPr>
        <w:t>④合法商业运营的客运汽车：本合同所指汽车为经相关政府部门登记许可合法运营、以客运为目的的公共汽车（含电车）。</w:t>
      </w:r>
    </w:p>
    <w:p>
      <w:pPr>
        <w:pStyle w:val="14"/>
        <w:spacing w:line="360" w:lineRule="auto"/>
        <w:ind w:left="0" w:leftChars="0" w:firstLine="422"/>
        <w:rPr>
          <w:rFonts w:ascii="宋体" w:hAnsi="宋体" w:cs="宋体"/>
          <w:szCs w:val="21"/>
        </w:rPr>
      </w:pPr>
      <w:r>
        <w:rPr>
          <w:rFonts w:hint="eastAsia" w:ascii="宋体" w:hAnsi="宋体" w:cs="宋体"/>
          <w:b/>
          <w:szCs w:val="21"/>
        </w:rPr>
        <w:t>18、基本医疗保险：</w:t>
      </w:r>
      <w:r>
        <w:rPr>
          <w:rFonts w:hint="eastAsia" w:ascii="宋体" w:hAnsi="宋体" w:cs="宋体"/>
          <w:szCs w:val="21"/>
        </w:rPr>
        <w:t>本主险合同所称的基本医疗保险包括城镇职工基本医疗保险、城镇居民基本医疗保险、新型农村合作医疗等政府举办的基本医疗保障项目。</w:t>
      </w:r>
    </w:p>
    <w:p>
      <w:pPr>
        <w:pStyle w:val="14"/>
        <w:spacing w:line="360" w:lineRule="auto"/>
        <w:ind w:left="0" w:leftChars="0" w:firstLine="422"/>
        <w:rPr>
          <w:rFonts w:ascii="宋体" w:hAnsi="宋体" w:cs="宋体"/>
          <w:szCs w:val="21"/>
        </w:rPr>
      </w:pPr>
      <w:r>
        <w:rPr>
          <w:rFonts w:hint="eastAsia" w:ascii="宋体" w:hAnsi="宋体" w:cs="宋体"/>
          <w:b/>
          <w:bCs/>
          <w:szCs w:val="21"/>
        </w:rPr>
        <w:t>19、</w:t>
      </w:r>
      <w:r>
        <w:rPr>
          <w:rFonts w:hint="eastAsia" w:ascii="宋体" w:hAnsi="宋体" w:cs="宋体"/>
          <w:b/>
          <w:szCs w:val="21"/>
        </w:rPr>
        <w:t>既往症：</w:t>
      </w:r>
      <w:r>
        <w:rPr>
          <w:rFonts w:hint="eastAsia" w:ascii="宋体" w:hAnsi="宋体" w:cs="宋体"/>
          <w:szCs w:val="21"/>
        </w:rPr>
        <w:t>指在本保险合同（续保的，指首张保险合同）生效之前罹患的被保险人已知或应该知道的有关疾病或症状。通常有以下情况：</w:t>
      </w:r>
    </w:p>
    <w:p>
      <w:pPr>
        <w:pStyle w:val="14"/>
        <w:spacing w:line="360" w:lineRule="auto"/>
        <w:ind w:left="0" w:leftChars="0"/>
        <w:rPr>
          <w:rFonts w:ascii="宋体" w:hAnsi="宋体" w:cs="宋体"/>
          <w:szCs w:val="21"/>
        </w:rPr>
      </w:pPr>
      <w:r>
        <w:rPr>
          <w:rFonts w:hint="eastAsia" w:ascii="宋体" w:hAnsi="宋体" w:cs="宋体"/>
          <w:szCs w:val="21"/>
        </w:rPr>
        <w:t>（1）本保险合同生效前，医生已有明确诊断，长期治疗未间断；</w:t>
      </w:r>
    </w:p>
    <w:p>
      <w:pPr>
        <w:pStyle w:val="14"/>
        <w:spacing w:line="360" w:lineRule="auto"/>
        <w:ind w:left="0" w:leftChars="0"/>
        <w:rPr>
          <w:rFonts w:ascii="宋体" w:hAnsi="宋体" w:cs="宋体"/>
          <w:szCs w:val="21"/>
        </w:rPr>
      </w:pPr>
      <w:r>
        <w:rPr>
          <w:rFonts w:hint="eastAsia" w:ascii="宋体" w:hAnsi="宋体" w:cs="宋体"/>
          <w:szCs w:val="21"/>
        </w:rPr>
        <w:t>（2）本保险合同生效前，医生已有明确诊断，治疗后症状未完全消失，有间断用药情况；</w:t>
      </w:r>
    </w:p>
    <w:p>
      <w:pPr>
        <w:pStyle w:val="14"/>
        <w:spacing w:line="360" w:lineRule="auto"/>
        <w:ind w:left="0" w:leftChars="0"/>
        <w:rPr>
          <w:rFonts w:ascii="宋体" w:hAnsi="宋体" w:cs="宋体"/>
          <w:szCs w:val="21"/>
        </w:rPr>
      </w:pPr>
      <w:r>
        <w:rPr>
          <w:rFonts w:hint="eastAsia" w:ascii="宋体" w:hAnsi="宋体" w:cs="宋体"/>
          <w:szCs w:val="21"/>
        </w:rPr>
        <w:t>（3）本保险合同生效前发生，未经医生诊断和治疗，但症状已经显现足以促使一般普通谨慎人士引起注意并寻求诊断、治疗或护理的症状。</w:t>
      </w:r>
    </w:p>
    <w:p>
      <w:pPr>
        <w:pStyle w:val="14"/>
        <w:spacing w:line="360" w:lineRule="auto"/>
        <w:ind w:left="0" w:leftChars="0" w:firstLine="422"/>
        <w:rPr>
          <w:rFonts w:ascii="宋体" w:hAnsi="宋体" w:cs="宋体"/>
          <w:szCs w:val="21"/>
        </w:rPr>
      </w:pPr>
      <w:r>
        <w:rPr>
          <w:rFonts w:hint="eastAsia" w:ascii="宋体" w:hAnsi="宋体" w:cs="宋体"/>
          <w:b/>
          <w:szCs w:val="21"/>
        </w:rPr>
        <w:t>20、遗传性疾病：</w:t>
      </w:r>
      <w:r>
        <w:rPr>
          <w:rFonts w:hint="eastAsia" w:ascii="宋体" w:hAnsi="宋体" w:cs="宋体"/>
          <w:szCs w:val="21"/>
        </w:rPr>
        <w:t>指生殖细胞或受精卵的遗传物质（染色体和基因）发生突变或畸变所引起的疾病，通常具有由亲代传至后代的垂直传递的特征。</w:t>
      </w:r>
    </w:p>
    <w:p>
      <w:pPr>
        <w:pStyle w:val="14"/>
        <w:spacing w:line="360" w:lineRule="auto"/>
        <w:ind w:left="0" w:leftChars="0" w:firstLine="422"/>
        <w:rPr>
          <w:rFonts w:ascii="宋体" w:hAnsi="宋体" w:cs="宋体"/>
          <w:szCs w:val="21"/>
        </w:rPr>
      </w:pPr>
      <w:r>
        <w:rPr>
          <w:rFonts w:hint="eastAsia" w:ascii="宋体" w:hAnsi="宋体" w:cs="宋体"/>
          <w:b/>
          <w:szCs w:val="21"/>
        </w:rPr>
        <w:t>21、先天性畸形、变形或染色体异常：</w:t>
      </w:r>
      <w:r>
        <w:rPr>
          <w:rFonts w:hint="eastAsia" w:ascii="宋体" w:hAnsi="宋体" w:cs="宋体"/>
          <w:szCs w:val="21"/>
        </w:rPr>
        <w:t>指被保险人出生时就具有的畸形、变形或染色体异常。先天性畸形、变形和染色体异常依照世界卫生组织《疾病和有关健康问题的国际统计分类》（ICD-10）确定。</w:t>
      </w:r>
    </w:p>
    <w:p>
      <w:pPr>
        <w:pStyle w:val="14"/>
        <w:spacing w:line="360" w:lineRule="auto"/>
        <w:ind w:left="0" w:leftChars="0" w:firstLine="422"/>
        <w:rPr>
          <w:rFonts w:ascii="宋体" w:hAnsi="宋体" w:cs="宋体"/>
          <w:szCs w:val="21"/>
        </w:rPr>
      </w:pPr>
      <w:r>
        <w:rPr>
          <w:rFonts w:hint="eastAsia" w:ascii="宋体" w:hAnsi="宋体" w:cs="宋体"/>
          <w:b/>
          <w:szCs w:val="21"/>
        </w:rPr>
        <w:t>22、醉酒：</w:t>
      </w:r>
      <w:r>
        <w:rPr>
          <w:rFonts w:hint="eastAsia" w:ascii="宋体" w:hAnsi="宋体" w:cs="宋体"/>
          <w:szCs w:val="21"/>
        </w:rPr>
        <w:t>指每百毫升血液的酒精含量大于或等于</w:t>
      </w:r>
      <w:del w:id="212" w:author="刘剑" w:date="2021-01-29T14:19:40Z">
        <w:r>
          <w:rPr>
            <w:rFonts w:hint="eastAsia" w:ascii="宋体" w:hAnsi="宋体" w:cs="宋体"/>
            <w:szCs w:val="21"/>
            <w:highlight w:val="none"/>
          </w:rPr>
          <w:delText>100</w:delText>
        </w:r>
      </w:del>
      <w:ins w:id="213" w:author="刘剑" w:date="2021-01-29T14:19:40Z">
        <w:r>
          <w:rPr>
            <w:rFonts w:hint="eastAsia" w:ascii="宋体" w:hAnsi="宋体" w:cs="宋体"/>
            <w:szCs w:val="21"/>
          </w:rPr>
          <w:t>80</w:t>
        </w:r>
      </w:ins>
      <w:r>
        <w:rPr>
          <w:rFonts w:hint="eastAsia" w:ascii="宋体" w:hAnsi="宋体" w:cs="宋体"/>
          <w:szCs w:val="21"/>
        </w:rPr>
        <w:t>毫克。</w:t>
      </w:r>
    </w:p>
    <w:p>
      <w:pPr>
        <w:pStyle w:val="14"/>
        <w:spacing w:line="360" w:lineRule="auto"/>
        <w:ind w:left="0" w:leftChars="0" w:firstLine="422"/>
        <w:rPr>
          <w:rFonts w:ascii="宋体" w:hAnsi="宋体" w:cs="宋体"/>
          <w:szCs w:val="21"/>
        </w:rPr>
      </w:pPr>
      <w:r>
        <w:rPr>
          <w:rFonts w:hint="eastAsia" w:ascii="宋体" w:hAnsi="宋体" w:cs="宋体"/>
          <w:b/>
          <w:szCs w:val="21"/>
        </w:rPr>
        <w:t>23、毒品：</w:t>
      </w:r>
      <w:r>
        <w:rPr>
          <w:rFonts w:hint="eastAsia" w:ascii="宋体" w:hAnsi="宋体" w:cs="宋体"/>
          <w:szCs w:val="21"/>
        </w:rPr>
        <w:t>指中华人民共和国刑法规定的鸦片、海洛因、甲基苯丙胺（冰毒）、吗啡、大麻、可卡因以及国家规定管制的其他能够使人形成瘾癖的麻醉药品和精神药品，但不包括由医生开具并遵医嘱使用的用于治疗疾病但含有毒品成分的处方药品。</w:t>
      </w:r>
    </w:p>
    <w:p>
      <w:pPr>
        <w:pStyle w:val="14"/>
        <w:spacing w:line="360" w:lineRule="auto"/>
        <w:ind w:left="0" w:leftChars="0" w:firstLine="422"/>
        <w:rPr>
          <w:rFonts w:ascii="宋体" w:hAnsi="宋体" w:cs="宋体"/>
          <w:szCs w:val="21"/>
        </w:rPr>
      </w:pPr>
      <w:r>
        <w:rPr>
          <w:rFonts w:hint="eastAsia" w:ascii="宋体" w:hAnsi="宋体" w:cs="宋体"/>
          <w:b/>
          <w:szCs w:val="21"/>
        </w:rPr>
        <w:t>24、酒后驾驶：</w:t>
      </w:r>
      <w:r>
        <w:rPr>
          <w:rFonts w:hint="eastAsia" w:ascii="宋体" w:hAnsi="宋体" w:cs="宋体"/>
          <w:szCs w:val="21"/>
        </w:rPr>
        <w:t>指经检测或鉴定，发生事故时车辆驾驶人员每百毫升血液中的酒精含量达到或超过一定的标准，公安机关交通管理部门依据《道路交通安全法》的规定认定为饮酒后驾驶或醉酒后驾驶。</w:t>
      </w:r>
    </w:p>
    <w:p>
      <w:pPr>
        <w:pStyle w:val="14"/>
        <w:spacing w:line="360" w:lineRule="auto"/>
        <w:ind w:left="0" w:leftChars="0" w:firstLine="422"/>
        <w:rPr>
          <w:rFonts w:ascii="宋体" w:hAnsi="宋体" w:cs="宋体"/>
          <w:b/>
          <w:szCs w:val="21"/>
        </w:rPr>
      </w:pPr>
      <w:r>
        <w:rPr>
          <w:rFonts w:hint="eastAsia" w:ascii="宋体" w:hAnsi="宋体" w:cs="宋体"/>
          <w:b/>
          <w:szCs w:val="21"/>
        </w:rPr>
        <w:t>25、无合法有效驾驶证，指下列情形之一：</w:t>
      </w:r>
    </w:p>
    <w:p>
      <w:pPr>
        <w:pStyle w:val="14"/>
        <w:spacing w:line="360" w:lineRule="auto"/>
        <w:ind w:left="0" w:leftChars="0"/>
        <w:rPr>
          <w:rFonts w:ascii="宋体" w:hAnsi="宋体" w:cs="宋体"/>
          <w:szCs w:val="21"/>
        </w:rPr>
      </w:pPr>
      <w:r>
        <w:rPr>
          <w:rFonts w:hint="eastAsia" w:ascii="宋体" w:hAnsi="宋体" w:cs="宋体"/>
          <w:szCs w:val="21"/>
        </w:rPr>
        <w:t>（1）没有取得驾驶资格；</w:t>
      </w:r>
    </w:p>
    <w:p>
      <w:pPr>
        <w:pStyle w:val="14"/>
        <w:spacing w:line="360" w:lineRule="auto"/>
        <w:ind w:left="0" w:leftChars="0"/>
        <w:rPr>
          <w:rFonts w:ascii="宋体" w:hAnsi="宋体" w:cs="宋体"/>
          <w:szCs w:val="21"/>
        </w:rPr>
      </w:pPr>
      <w:r>
        <w:rPr>
          <w:rFonts w:hint="eastAsia" w:ascii="宋体" w:hAnsi="宋体" w:cs="宋体"/>
          <w:szCs w:val="21"/>
        </w:rPr>
        <w:t>（2）驾驶的机动车与驾驶证载明的准驾车型不相符合；</w:t>
      </w:r>
    </w:p>
    <w:p>
      <w:pPr>
        <w:pStyle w:val="14"/>
        <w:spacing w:line="360" w:lineRule="auto"/>
        <w:ind w:left="0" w:leftChars="0"/>
        <w:rPr>
          <w:rFonts w:ascii="宋体" w:hAnsi="宋体" w:cs="宋体"/>
          <w:szCs w:val="21"/>
        </w:rPr>
      </w:pPr>
      <w:r>
        <w:rPr>
          <w:rFonts w:hint="eastAsia" w:ascii="宋体" w:hAnsi="宋体" w:cs="宋体"/>
          <w:szCs w:val="21"/>
        </w:rPr>
        <w:t>（3）持审验不合格的驾驶证驾驶，或使用各种专用机械车、特种车的人员无国家有关部门核发的有效操作证；</w:t>
      </w:r>
    </w:p>
    <w:p>
      <w:pPr>
        <w:pStyle w:val="14"/>
        <w:spacing w:line="360" w:lineRule="auto"/>
        <w:ind w:left="0" w:leftChars="0"/>
        <w:rPr>
          <w:rFonts w:ascii="宋体" w:hAnsi="宋体" w:cs="宋体"/>
          <w:szCs w:val="21"/>
        </w:rPr>
      </w:pPr>
      <w:r>
        <w:rPr>
          <w:rFonts w:hint="eastAsia" w:ascii="宋体" w:hAnsi="宋体" w:cs="宋体"/>
          <w:szCs w:val="21"/>
        </w:rPr>
        <w:t>（4）持学习驾驶证学习驾车时，无教练员随车指导，或不按指定时间、路线学习驾车；</w:t>
      </w:r>
    </w:p>
    <w:p>
      <w:pPr>
        <w:pStyle w:val="14"/>
        <w:spacing w:line="360" w:lineRule="auto"/>
        <w:ind w:left="0" w:leftChars="0"/>
        <w:rPr>
          <w:rFonts w:ascii="宋体" w:hAnsi="宋体" w:cs="宋体"/>
          <w:szCs w:val="21"/>
        </w:rPr>
      </w:pPr>
      <w:r>
        <w:rPr>
          <w:rFonts w:hint="eastAsia" w:ascii="宋体" w:hAnsi="宋体" w:cs="宋体"/>
          <w:szCs w:val="21"/>
        </w:rPr>
        <w:t>（5）无驾驶证，驾驶证被依法扣留、暂扣、吊销、注销期间或驾驶证载明的有效期已届满，被保险人未及时更换新驾驶证；</w:t>
      </w:r>
    </w:p>
    <w:p>
      <w:pPr>
        <w:pStyle w:val="14"/>
        <w:spacing w:line="360" w:lineRule="auto"/>
        <w:ind w:left="0" w:leftChars="0"/>
        <w:rPr>
          <w:rFonts w:ascii="宋体" w:hAnsi="宋体" w:cs="宋体"/>
          <w:szCs w:val="21"/>
        </w:rPr>
      </w:pPr>
      <w:r>
        <w:rPr>
          <w:rFonts w:hint="eastAsia" w:ascii="宋体" w:hAnsi="宋体" w:cs="宋体"/>
          <w:szCs w:val="21"/>
        </w:rPr>
        <w:t>（6）依照法律法规或公安机关交通管理部门有关约定不允许驾驶机动车的其他情况下驾车。</w:t>
      </w:r>
    </w:p>
    <w:p>
      <w:pPr>
        <w:pStyle w:val="14"/>
        <w:spacing w:line="360" w:lineRule="auto"/>
        <w:ind w:left="0" w:leftChars="0" w:firstLine="422"/>
        <w:rPr>
          <w:rFonts w:ascii="宋体" w:hAnsi="宋体" w:cs="宋体"/>
          <w:b/>
          <w:szCs w:val="21"/>
        </w:rPr>
      </w:pPr>
      <w:r>
        <w:rPr>
          <w:rFonts w:hint="eastAsia" w:ascii="宋体" w:hAnsi="宋体" w:cs="宋体"/>
          <w:b/>
          <w:szCs w:val="21"/>
        </w:rPr>
        <w:t>26、无有效行驶证照，指下列情形之一：</w:t>
      </w:r>
    </w:p>
    <w:p>
      <w:pPr>
        <w:pStyle w:val="14"/>
        <w:spacing w:line="360" w:lineRule="auto"/>
        <w:ind w:left="0" w:leftChars="0"/>
        <w:rPr>
          <w:rFonts w:ascii="宋体" w:hAnsi="宋体" w:cs="宋体"/>
          <w:szCs w:val="21"/>
        </w:rPr>
      </w:pPr>
      <w:bookmarkStart w:id="20" w:name="_Hlk28006599"/>
      <w:r>
        <w:rPr>
          <w:rFonts w:hint="eastAsia" w:ascii="宋体" w:hAnsi="宋体" w:cs="宋体"/>
          <w:szCs w:val="21"/>
        </w:rPr>
        <w:t>（1）发生保险事故时无公安机关交通管理部门核发的合法有效的行驶证、号牌，或临时号牌或临时移动号牌；</w:t>
      </w:r>
    </w:p>
    <w:p>
      <w:pPr>
        <w:pStyle w:val="14"/>
        <w:spacing w:line="360" w:lineRule="auto"/>
        <w:ind w:left="0" w:leftChars="0"/>
        <w:rPr>
          <w:rFonts w:ascii="宋体" w:hAnsi="宋体" w:cs="宋体"/>
          <w:szCs w:val="21"/>
        </w:rPr>
      </w:pPr>
      <w:r>
        <w:rPr>
          <w:rFonts w:hint="eastAsia" w:ascii="宋体" w:hAnsi="宋体" w:cs="宋体"/>
          <w:szCs w:val="21"/>
        </w:rPr>
        <w:t>（2）未依法按时进行或通过机动车安全技术检验；</w:t>
      </w:r>
    </w:p>
    <w:bookmarkEnd w:id="20"/>
    <w:p>
      <w:pPr>
        <w:pStyle w:val="14"/>
        <w:spacing w:line="360" w:lineRule="auto"/>
        <w:ind w:left="0" w:leftChars="0" w:firstLine="422"/>
        <w:rPr>
          <w:rFonts w:ascii="宋体" w:hAnsi="宋体" w:cs="宋体"/>
          <w:szCs w:val="21"/>
        </w:rPr>
      </w:pPr>
      <w:r>
        <w:rPr>
          <w:rFonts w:hint="eastAsia" w:ascii="宋体" w:hAnsi="宋体" w:cs="宋体"/>
          <w:b/>
          <w:szCs w:val="21"/>
        </w:rPr>
        <w:t>27、机动车：</w:t>
      </w:r>
      <w:r>
        <w:rPr>
          <w:rFonts w:hint="eastAsia" w:ascii="宋体" w:hAnsi="宋体" w:cs="宋体"/>
          <w:szCs w:val="21"/>
        </w:rPr>
        <w:t>指以动力装置驱动或者牵引，上道路行驶的供人员乘用或者用于运送物品以及进行工程专项作业的轮式车辆。</w:t>
      </w:r>
    </w:p>
    <w:p>
      <w:pPr>
        <w:pStyle w:val="14"/>
        <w:spacing w:line="360" w:lineRule="auto"/>
        <w:ind w:left="0" w:leftChars="0" w:firstLine="422"/>
        <w:rPr>
          <w:rFonts w:ascii="宋体" w:hAnsi="宋体" w:cs="宋体"/>
          <w:b/>
          <w:szCs w:val="21"/>
        </w:rPr>
      </w:pPr>
      <w:r>
        <w:rPr>
          <w:rFonts w:hint="eastAsia" w:ascii="宋体" w:hAnsi="宋体" w:cs="宋体"/>
          <w:b/>
          <w:bCs/>
          <w:szCs w:val="21"/>
        </w:rPr>
        <w:t>28、高风险运动：</w:t>
      </w:r>
      <w:r>
        <w:rPr>
          <w:rFonts w:hint="eastAsia" w:ascii="宋体" w:hAnsi="宋体" w:cs="宋体"/>
          <w:bCs/>
          <w:szCs w:val="21"/>
        </w:rPr>
        <w:t>本合同所定义的高风险运动是指潜水、跳伞、攀岩、蹦极、驾驶滑翔机或滑翔伞、探险活动、武术比赛、摔跤比赛、特技表演、赛马、赛车等运动。其中：</w:t>
      </w:r>
    </w:p>
    <w:p>
      <w:pPr>
        <w:pStyle w:val="14"/>
        <w:spacing w:line="360" w:lineRule="auto"/>
        <w:ind w:left="0" w:leftChars="0" w:firstLine="422"/>
        <w:rPr>
          <w:rFonts w:ascii="宋体" w:hAnsi="宋体" w:cs="宋体"/>
          <w:szCs w:val="21"/>
        </w:rPr>
      </w:pPr>
      <w:r>
        <w:rPr>
          <w:rFonts w:hint="eastAsia" w:ascii="宋体" w:hAnsi="宋体" w:cs="宋体"/>
          <w:b/>
          <w:szCs w:val="21"/>
        </w:rPr>
        <w:t>（1）潜水：</w:t>
      </w:r>
      <w:r>
        <w:rPr>
          <w:rFonts w:hint="eastAsia" w:ascii="宋体" w:hAnsi="宋体" w:cs="宋体"/>
          <w:szCs w:val="21"/>
        </w:rPr>
        <w:t>指使用辅助呼吸器材在江、河、湖、海、水库、运河等水域进行的水下运动。</w:t>
      </w:r>
    </w:p>
    <w:p>
      <w:pPr>
        <w:pStyle w:val="14"/>
        <w:spacing w:line="360" w:lineRule="auto"/>
        <w:ind w:left="0" w:leftChars="0" w:firstLine="422"/>
        <w:rPr>
          <w:rFonts w:ascii="宋体" w:hAnsi="宋体" w:cs="宋体"/>
          <w:szCs w:val="21"/>
        </w:rPr>
      </w:pPr>
      <w:r>
        <w:rPr>
          <w:rFonts w:hint="eastAsia" w:ascii="宋体" w:hAnsi="宋体" w:cs="宋体"/>
          <w:b/>
          <w:szCs w:val="21"/>
        </w:rPr>
        <w:t>（2）攀岩：</w:t>
      </w:r>
      <w:r>
        <w:rPr>
          <w:rFonts w:hint="eastAsia" w:ascii="宋体" w:hAnsi="宋体" w:cs="宋体"/>
          <w:szCs w:val="21"/>
        </w:rPr>
        <w:t>指攀登悬崖、楼宇外墙、人造悬崖、冰崖、冰山等运动。</w:t>
      </w:r>
    </w:p>
    <w:p>
      <w:pPr>
        <w:pStyle w:val="14"/>
        <w:spacing w:line="360" w:lineRule="auto"/>
        <w:ind w:left="0" w:leftChars="0" w:firstLine="422"/>
        <w:rPr>
          <w:rFonts w:ascii="宋体" w:hAnsi="宋体" w:cs="宋体"/>
          <w:szCs w:val="21"/>
        </w:rPr>
      </w:pPr>
      <w:r>
        <w:rPr>
          <w:rFonts w:hint="eastAsia" w:ascii="宋体" w:hAnsi="宋体" w:cs="宋体"/>
          <w:b/>
          <w:szCs w:val="21"/>
        </w:rPr>
        <w:t>（3）探险活动：</w:t>
      </w:r>
      <w:r>
        <w:rPr>
          <w:rFonts w:hint="eastAsia" w:ascii="宋体" w:hAnsi="宋体" w:cs="宋体"/>
          <w:szCs w:val="21"/>
        </w:rPr>
        <w:t>指明知在某种特定的自然条件下有失去生命或使身体受到伤害的危险，而故意使自己置身于其中的行为，如：江河漂流、登山、徒步穿越沙漠或人迹罕至的原始森林等活动。</w:t>
      </w:r>
    </w:p>
    <w:p>
      <w:pPr>
        <w:pStyle w:val="14"/>
        <w:spacing w:line="360" w:lineRule="auto"/>
        <w:ind w:left="0" w:leftChars="0" w:firstLine="422"/>
        <w:rPr>
          <w:rFonts w:ascii="宋体" w:hAnsi="宋体" w:cs="宋体"/>
          <w:szCs w:val="21"/>
        </w:rPr>
      </w:pPr>
      <w:r>
        <w:rPr>
          <w:rFonts w:hint="eastAsia" w:ascii="宋体" w:hAnsi="宋体" w:cs="宋体"/>
          <w:b/>
          <w:szCs w:val="21"/>
        </w:rPr>
        <w:t>（4）武术比赛：</w:t>
      </w:r>
      <w:r>
        <w:rPr>
          <w:rFonts w:hint="eastAsia" w:ascii="宋体" w:hAnsi="宋体" w:cs="宋体"/>
          <w:szCs w:val="21"/>
        </w:rPr>
        <w:t>指两人或两人以上对抗性柔道、空手道、跆拳道、散打、拳击等各种拳术及使用器械的对抗性比赛。</w:t>
      </w:r>
    </w:p>
    <w:p>
      <w:pPr>
        <w:pStyle w:val="14"/>
        <w:spacing w:line="360" w:lineRule="auto"/>
        <w:ind w:left="0" w:leftChars="0" w:firstLine="422"/>
        <w:rPr>
          <w:rFonts w:ascii="宋体" w:hAnsi="宋体" w:cs="宋体"/>
          <w:szCs w:val="21"/>
        </w:rPr>
      </w:pPr>
      <w:r>
        <w:rPr>
          <w:rFonts w:hint="eastAsia" w:ascii="宋体" w:hAnsi="宋体" w:cs="宋体"/>
          <w:b/>
          <w:szCs w:val="21"/>
        </w:rPr>
        <w:t>（5）特技表演：</w:t>
      </w:r>
      <w:r>
        <w:rPr>
          <w:rFonts w:hint="eastAsia" w:ascii="宋体" w:hAnsi="宋体" w:cs="宋体"/>
          <w:szCs w:val="21"/>
        </w:rPr>
        <w:t>指进行马术、杂技、驯兽等表演。</w:t>
      </w:r>
    </w:p>
    <w:p>
      <w:pPr>
        <w:pStyle w:val="14"/>
        <w:spacing w:line="360" w:lineRule="auto"/>
        <w:ind w:left="0" w:leftChars="0" w:firstLine="422"/>
        <w:rPr>
          <w:rFonts w:ascii="宋体" w:hAnsi="宋体" w:cs="宋体"/>
          <w:szCs w:val="21"/>
        </w:rPr>
      </w:pPr>
      <w:r>
        <w:rPr>
          <w:rFonts w:hint="eastAsia" w:ascii="宋体" w:hAnsi="宋体" w:cs="宋体"/>
          <w:b/>
          <w:szCs w:val="21"/>
        </w:rPr>
        <w:t>29、职业病：</w:t>
      </w:r>
      <w:r>
        <w:rPr>
          <w:rFonts w:hint="eastAsia" w:ascii="宋体" w:hAnsi="宋体" w:cs="宋体"/>
          <w:szCs w:val="21"/>
        </w:rPr>
        <w:t>指企业、事业单位和个体经济组织的劳动者在职业活动中，因接触粉尘、放射性物质和其他有毒、有害物质等因素而引起的疾病。职业病的认定需遵循《中华人民共和国职业病防治法》中的相关规定及鉴定程序。</w:t>
      </w:r>
    </w:p>
    <w:p>
      <w:pPr>
        <w:pStyle w:val="14"/>
        <w:spacing w:line="360" w:lineRule="auto"/>
        <w:ind w:left="0" w:leftChars="0" w:firstLine="422"/>
        <w:rPr>
          <w:rFonts w:ascii="宋体" w:hAnsi="宋体" w:cs="宋体"/>
          <w:szCs w:val="21"/>
        </w:rPr>
      </w:pPr>
      <w:r>
        <w:rPr>
          <w:rFonts w:hint="eastAsia" w:ascii="宋体" w:hAnsi="宋体" w:cs="宋体"/>
          <w:b/>
          <w:szCs w:val="21"/>
        </w:rPr>
        <w:t>30、医疗事故：</w:t>
      </w:r>
      <w:r>
        <w:rPr>
          <w:rFonts w:hint="eastAsia" w:ascii="宋体" w:hAnsi="宋体" w:cs="宋体"/>
          <w:szCs w:val="21"/>
        </w:rPr>
        <w:t>指医院或指定医疗机构及其医务人员在医疗活动中，违反医疗卫生管理法律、行政法规、部门规章和诊疗护理规范及常规，过失造成患者人身损害的事故。</w:t>
      </w:r>
    </w:p>
    <w:p>
      <w:pPr>
        <w:pStyle w:val="14"/>
        <w:spacing w:line="360" w:lineRule="auto"/>
        <w:ind w:left="0" w:leftChars="0" w:firstLine="422"/>
        <w:rPr>
          <w:rFonts w:ascii="宋体" w:hAnsi="宋体" w:cs="宋体"/>
          <w:szCs w:val="21"/>
        </w:rPr>
      </w:pPr>
      <w:r>
        <w:rPr>
          <w:rFonts w:hint="eastAsia" w:ascii="宋体" w:hAnsi="宋体" w:cs="宋体"/>
          <w:b/>
          <w:bCs/>
          <w:szCs w:val="21"/>
        </w:rPr>
        <w:t>31、感</w:t>
      </w:r>
      <w:r>
        <w:rPr>
          <w:rFonts w:hint="eastAsia" w:ascii="宋体" w:hAnsi="宋体" w:cs="宋体"/>
          <w:b/>
          <w:szCs w:val="21"/>
        </w:rPr>
        <w:t>染艾滋病病毒或患艾滋病：</w:t>
      </w:r>
      <w:r>
        <w:rPr>
          <w:rFonts w:hint="eastAsia" w:ascii="宋体" w:hAnsi="宋体" w:cs="宋体"/>
          <w:szCs w:val="21"/>
        </w:rPr>
        <w:t>艾滋病病毒指人类免疫缺陷病毒，英文缩写为HIV。艾滋病指人类免疫缺陷病毒引起的获得性免疫缺陷综合征，英文缩写为AIDS。在人体血液或其它样本中检测到艾滋病病毒或其抗体呈阳性，没有出现临床症状或体征的，为感染艾滋病病毒；如果同时出现了明显临床症状或体征的，为患艾滋病。</w:t>
      </w:r>
    </w:p>
    <w:p>
      <w:pPr>
        <w:pStyle w:val="14"/>
        <w:spacing w:line="360" w:lineRule="auto"/>
        <w:ind w:left="0" w:leftChars="0" w:firstLine="422"/>
        <w:rPr>
          <w:rFonts w:ascii="宋体" w:hAnsi="宋体" w:cs="宋体"/>
          <w:szCs w:val="21"/>
        </w:rPr>
      </w:pPr>
      <w:r>
        <w:rPr>
          <w:rFonts w:hint="eastAsia" w:ascii="宋体" w:hAnsi="宋体" w:cs="宋体"/>
          <w:b/>
          <w:bCs/>
          <w:szCs w:val="21"/>
        </w:rPr>
        <w:t>32、保险费约定支付日：</w:t>
      </w:r>
      <w:r>
        <w:rPr>
          <w:rFonts w:hint="eastAsia" w:ascii="宋体" w:hAnsi="宋体" w:cs="宋体"/>
          <w:szCs w:val="21"/>
        </w:rPr>
        <w:t>指保险合同生效日在每月的对应日。如果当月无对应的同一日，则以该月最后一日为对应日。如保险合同生效日为2017年6月8日，则次月的保险费约定支付日为2017年7月8日，以此类推，则最后一个月的保险费约定支付日为2018年5月8日。</w:t>
      </w:r>
    </w:p>
    <w:p>
      <w:pPr>
        <w:pStyle w:val="14"/>
        <w:spacing w:line="360" w:lineRule="auto"/>
        <w:ind w:left="0" w:leftChars="0" w:firstLine="422"/>
        <w:rPr>
          <w:rFonts w:ascii="宋体" w:hAnsi="宋体" w:cs="宋体"/>
          <w:szCs w:val="21"/>
        </w:rPr>
      </w:pPr>
      <w:r>
        <w:rPr>
          <w:rFonts w:hint="eastAsia" w:ascii="宋体" w:hAnsi="宋体" w:cs="宋体"/>
          <w:b/>
          <w:szCs w:val="21"/>
        </w:rPr>
        <w:t>33、未满期</w:t>
      </w:r>
      <w:ins w:id="214" w:author="刘剑" w:date="2021-01-29T14:19:40Z">
        <w:r>
          <w:rPr>
            <w:rFonts w:hint="eastAsia" w:ascii="宋体" w:hAnsi="宋体" w:cs="宋体"/>
            <w:b/>
            <w:szCs w:val="21"/>
          </w:rPr>
          <w:t>净</w:t>
        </w:r>
      </w:ins>
      <w:r>
        <w:rPr>
          <w:rFonts w:hint="eastAsia" w:ascii="宋体" w:hAnsi="宋体" w:cs="宋体"/>
          <w:b/>
          <w:szCs w:val="21"/>
        </w:rPr>
        <w:t>保费：</w:t>
      </w:r>
      <w:ins w:id="215" w:author="刘剑" w:date="2021-01-29T14:19:40Z">
        <w:r>
          <w:rPr>
            <w:rFonts w:hint="eastAsia" w:ascii="宋体" w:hAnsi="宋体" w:cs="宋体"/>
            <w:szCs w:val="21"/>
          </w:rPr>
          <w:t>指本合同所具有的最低现金价值，</w:t>
        </w:r>
      </w:ins>
      <w:r>
        <w:rPr>
          <w:rFonts w:hint="eastAsia" w:ascii="宋体" w:hAnsi="宋体" w:cs="宋体"/>
          <w:szCs w:val="21"/>
        </w:rPr>
        <w:t>除另有约定外，按下述公式计算未满期</w:t>
      </w:r>
      <w:ins w:id="216" w:author="刘剑" w:date="2021-01-29T14:19:40Z">
        <w:r>
          <w:rPr>
            <w:rFonts w:hint="eastAsia" w:ascii="宋体" w:hAnsi="宋体" w:cs="宋体"/>
            <w:szCs w:val="21"/>
          </w:rPr>
          <w:t>净</w:t>
        </w:r>
      </w:ins>
      <w:r>
        <w:rPr>
          <w:rFonts w:hint="eastAsia" w:ascii="宋体" w:hAnsi="宋体" w:cs="宋体"/>
          <w:szCs w:val="21"/>
        </w:rPr>
        <w:t>保费：</w:t>
      </w:r>
    </w:p>
    <w:p>
      <w:pPr>
        <w:pStyle w:val="14"/>
        <w:spacing w:line="360" w:lineRule="auto"/>
        <w:ind w:left="0" w:leftChars="0"/>
        <w:rPr>
          <w:rFonts w:ascii="宋体" w:hAnsi="宋体" w:cs="宋体"/>
          <w:szCs w:val="21"/>
        </w:rPr>
      </w:pPr>
      <w:r>
        <w:rPr>
          <w:rFonts w:hint="eastAsia" w:ascii="宋体" w:hAnsi="宋体" w:cs="宋体"/>
          <w:szCs w:val="21"/>
        </w:rPr>
        <w:t>若选择一次性缴付保险费，未满期</w:t>
      </w:r>
      <w:ins w:id="217" w:author="刘剑" w:date="2021-01-29T14:19:40Z">
        <w:r>
          <w:rPr>
            <w:rFonts w:hint="eastAsia" w:ascii="宋体" w:hAnsi="宋体" w:cs="宋体"/>
            <w:szCs w:val="21"/>
          </w:rPr>
          <w:t>净</w:t>
        </w:r>
      </w:ins>
      <w:r>
        <w:rPr>
          <w:rFonts w:hint="eastAsia" w:ascii="宋体" w:hAnsi="宋体" w:cs="宋体"/>
          <w:szCs w:val="21"/>
        </w:rPr>
        <w:t>保费</w:t>
      </w:r>
      <w:r>
        <w:rPr>
          <w:rFonts w:ascii="宋体" w:hAnsi="宋体" w:cs="宋体"/>
          <w:szCs w:val="21"/>
        </w:rPr>
        <w:t>=</w:t>
      </w:r>
      <w:ins w:id="218" w:author="刘剑" w:date="2021-01-29T14:19:40Z">
        <w:r>
          <w:rPr>
            <w:rFonts w:ascii="宋体" w:hAnsi="宋体" w:cs="宋体"/>
            <w:szCs w:val="21"/>
          </w:rPr>
          <w:t>净</w:t>
        </w:r>
      </w:ins>
      <w:r>
        <w:rPr>
          <w:rFonts w:ascii="宋体" w:hAnsi="宋体" w:cs="宋体"/>
          <w:szCs w:val="21"/>
        </w:rPr>
        <w:t>保费×（1-m/n），其中，m为已生效天数，n为保险期间的天数，经过日期不足一日的按一日计算。</w:t>
      </w:r>
    </w:p>
    <w:p>
      <w:pPr>
        <w:pStyle w:val="14"/>
        <w:spacing w:line="360" w:lineRule="auto"/>
        <w:ind w:left="0" w:leftChars="0"/>
        <w:rPr>
          <w:rFonts w:ascii="宋体" w:hAnsi="宋体" w:cs="宋体"/>
          <w:szCs w:val="21"/>
        </w:rPr>
      </w:pPr>
      <w:r>
        <w:rPr>
          <w:rFonts w:hint="eastAsia" w:ascii="宋体" w:hAnsi="宋体" w:cs="宋体"/>
          <w:szCs w:val="21"/>
        </w:rPr>
        <w:t>若选择分期缴付保险费，未满期</w:t>
      </w:r>
      <w:ins w:id="219" w:author="刘剑" w:date="2021-01-29T14:19:40Z">
        <w:r>
          <w:rPr>
            <w:rFonts w:hint="eastAsia" w:ascii="宋体" w:hAnsi="宋体" w:cs="宋体"/>
            <w:szCs w:val="21"/>
          </w:rPr>
          <w:t>净</w:t>
        </w:r>
      </w:ins>
      <w:r>
        <w:rPr>
          <w:rFonts w:hint="eastAsia" w:ascii="宋体" w:hAnsi="宋体" w:cs="宋体"/>
          <w:szCs w:val="21"/>
        </w:rPr>
        <w:t>保费</w:t>
      </w:r>
      <w:r>
        <w:rPr>
          <w:rFonts w:ascii="宋体" w:hAnsi="宋体" w:cs="宋体"/>
          <w:szCs w:val="21"/>
        </w:rPr>
        <w:t>=当期</w:t>
      </w:r>
      <w:ins w:id="220" w:author="刘剑" w:date="2021-01-29T14:19:40Z">
        <w:r>
          <w:rPr>
            <w:rFonts w:ascii="宋体" w:hAnsi="宋体" w:cs="宋体"/>
            <w:szCs w:val="21"/>
          </w:rPr>
          <w:t>净</w:t>
        </w:r>
      </w:ins>
      <w:r>
        <w:rPr>
          <w:rFonts w:ascii="宋体" w:hAnsi="宋体" w:cs="宋体"/>
          <w:szCs w:val="21"/>
        </w:rPr>
        <w:t>保费×（1-m/n）,其中，m为当期已生效天数，n为当期天数，经过日期不足一日的按一日计算。</w:t>
      </w:r>
    </w:p>
    <w:p>
      <w:pPr>
        <w:pStyle w:val="14"/>
        <w:spacing w:line="360" w:lineRule="auto"/>
        <w:ind w:left="0" w:leftChars="0" w:firstLine="422"/>
        <w:rPr>
          <w:rFonts w:ascii="宋体" w:hAnsi="宋体" w:cs="宋体"/>
          <w:szCs w:val="21"/>
        </w:rPr>
      </w:pPr>
      <w:r>
        <w:rPr>
          <w:rFonts w:hint="eastAsia" w:ascii="宋体" w:hAnsi="宋体" w:cs="宋体"/>
          <w:b/>
          <w:bCs/>
          <w:szCs w:val="21"/>
        </w:rPr>
        <w:t>34、不可抗力：</w:t>
      </w:r>
      <w:r>
        <w:rPr>
          <w:rFonts w:hint="eastAsia" w:ascii="宋体" w:hAnsi="宋体" w:cs="宋体"/>
          <w:szCs w:val="21"/>
        </w:rPr>
        <w:t>指不能预见、不能避免并不能克服的客观情况。</w:t>
      </w:r>
    </w:p>
    <w:p>
      <w:pPr>
        <w:pStyle w:val="21"/>
        <w:autoSpaceDE w:val="0"/>
        <w:autoSpaceDN w:val="0"/>
        <w:adjustRightInd w:val="0"/>
        <w:snapToGrid w:val="0"/>
        <w:spacing w:line="360" w:lineRule="auto"/>
        <w:ind w:firstLine="422"/>
        <w:rPr>
          <w:rFonts w:ascii="宋体" w:hAnsi="宋体" w:cs="宋体"/>
          <w:b/>
          <w:szCs w:val="21"/>
        </w:rPr>
      </w:pPr>
      <w:r>
        <w:rPr>
          <w:rFonts w:hint="eastAsia" w:ascii="宋体" w:hAnsi="宋体" w:cs="宋体"/>
          <w:b/>
          <w:szCs w:val="21"/>
        </w:rPr>
        <w:t>35、</w:t>
      </w:r>
      <w:r>
        <w:rPr>
          <w:rFonts w:hint="eastAsia" w:ascii="宋体" w:hAnsi="宋体" w:cs="宋体"/>
          <w:b/>
          <w:bCs/>
          <w:szCs w:val="21"/>
        </w:rPr>
        <w:t>保险金申请人</w:t>
      </w:r>
      <w:r>
        <w:rPr>
          <w:rFonts w:hint="eastAsia" w:ascii="宋体" w:hAnsi="宋体" w:cs="宋体"/>
          <w:szCs w:val="21"/>
        </w:rPr>
        <w:t>：指被保险人、受益人，被保险人、受益人的继承人或其他依法享有保险金请求权的其他自然人。</w:t>
      </w:r>
    </w:p>
    <w:p>
      <w:pPr>
        <w:pStyle w:val="14"/>
        <w:spacing w:line="360" w:lineRule="auto"/>
        <w:ind w:left="0" w:leftChars="0" w:firstLine="422"/>
        <w:rPr>
          <w:ins w:id="221" w:author="刘剑" w:date="2021-01-29T14:19:40Z"/>
          <w:rFonts w:ascii="宋体" w:hAnsi="宋体" w:cs="宋体"/>
          <w:szCs w:val="21"/>
        </w:rPr>
      </w:pPr>
      <w:r>
        <w:rPr>
          <w:rFonts w:hint="eastAsia" w:ascii="宋体" w:hAnsi="宋体" w:cs="宋体"/>
          <w:b/>
          <w:szCs w:val="21"/>
        </w:rPr>
        <w:t>36、有效身份证件：</w:t>
      </w:r>
      <w:r>
        <w:rPr>
          <w:rFonts w:hint="eastAsia" w:ascii="宋体" w:hAnsi="宋体" w:cs="宋体"/>
          <w:szCs w:val="21"/>
        </w:rPr>
        <w:t>指由政府主管部门规定的证明其身份的证件，包括但不限于</w:t>
      </w:r>
      <w:ins w:id="222" w:author="刘剑" w:date="2021-01-29T14:19:40Z">
        <w:r>
          <w:rPr>
            <w:rFonts w:hint="eastAsia" w:ascii="宋体" w:hAnsi="宋体" w:cs="宋体"/>
            <w:szCs w:val="21"/>
          </w:rPr>
          <w:t>有效</w:t>
        </w:r>
      </w:ins>
      <w:r>
        <w:rPr>
          <w:rFonts w:hint="eastAsia" w:ascii="宋体" w:hAnsi="宋体" w:cs="宋体"/>
          <w:szCs w:val="21"/>
        </w:rPr>
        <w:t>居民身份证、按规定可使用的有效护照、军官证、警官证、士兵证等证件。</w:t>
      </w:r>
    </w:p>
    <w:p>
      <w:pPr>
        <w:widowControl/>
        <w:spacing w:line="360" w:lineRule="auto"/>
        <w:ind w:firstLine="422" w:firstLineChars="200"/>
        <w:jc w:val="left"/>
        <w:rPr>
          <w:ins w:id="223" w:author="刘剑" w:date="2021-01-29T14:19:40Z"/>
          <w:rFonts w:ascii="宋体" w:hAnsi="宋体" w:eastAsia="宋体" w:cstheme="minorEastAsia"/>
          <w:b/>
          <w:bCs/>
          <w:szCs w:val="21"/>
        </w:rPr>
      </w:pPr>
      <w:ins w:id="224" w:author="刘剑" w:date="2021-01-29T14:19:40Z">
        <w:r>
          <w:rPr>
            <w:rFonts w:hint="eastAsia" w:ascii="宋体" w:hAnsi="宋体" w:eastAsia="宋体" w:cstheme="minorEastAsia"/>
            <w:b/>
            <w:bCs/>
            <w:color w:val="000000"/>
            <w:kern w:val="0"/>
            <w:szCs w:val="21"/>
            <w:lang w:bidi="ar"/>
          </w:rPr>
          <w:t>37</w:t>
        </w:r>
      </w:ins>
      <w:ins w:id="225" w:author="刘剑" w:date="2021-01-29T14:19:40Z">
        <w:r>
          <w:rPr>
            <w:rFonts w:ascii="宋体" w:hAnsi="宋体" w:eastAsia="宋体" w:cstheme="minorEastAsia"/>
            <w:b/>
            <w:bCs/>
            <w:color w:val="000000"/>
            <w:kern w:val="0"/>
            <w:szCs w:val="21"/>
            <w:lang w:bidi="ar"/>
          </w:rPr>
          <w:t xml:space="preserve">、组织病理学检查 </w:t>
        </w:r>
      </w:ins>
    </w:p>
    <w:p>
      <w:pPr>
        <w:widowControl/>
        <w:spacing w:line="360" w:lineRule="auto"/>
        <w:ind w:firstLine="420" w:firstLineChars="200"/>
        <w:jc w:val="left"/>
        <w:rPr>
          <w:ins w:id="226" w:author="刘剑" w:date="2021-01-29T14:19:40Z"/>
          <w:rFonts w:ascii="宋体" w:hAnsi="宋体" w:eastAsia="宋体" w:cstheme="minorEastAsia"/>
          <w:szCs w:val="21"/>
        </w:rPr>
      </w:pPr>
      <w:ins w:id="227" w:author="刘剑" w:date="2021-01-29T14:19:40Z">
        <w:r>
          <w:rPr>
            <w:rFonts w:hint="eastAsia" w:ascii="宋体" w:hAnsi="宋体" w:eastAsia="宋体" w:cstheme="minorEastAsia"/>
            <w:color w:val="000000"/>
            <w:kern w:val="0"/>
            <w:szCs w:val="21"/>
            <w:lang w:bidi="ar"/>
          </w:rPr>
          <w:t>组织病理学检查是通过局部切除、钳取、穿刺等手术方法，从患者机体采取病变组织块，经过包埋、切片后，进行病理检查的方法。</w:t>
        </w:r>
      </w:ins>
      <w:ins w:id="228" w:author="刘剑" w:date="2021-01-29T14:19:40Z">
        <w:r>
          <w:rPr>
            <w:rFonts w:ascii="宋体" w:hAnsi="宋体" w:eastAsia="宋体" w:cstheme="minorEastAsia"/>
            <w:color w:val="000000"/>
            <w:kern w:val="0"/>
            <w:szCs w:val="21"/>
            <w:lang w:bidi="ar"/>
          </w:rPr>
          <w:t xml:space="preserve"> </w:t>
        </w:r>
      </w:ins>
    </w:p>
    <w:p>
      <w:pPr>
        <w:pStyle w:val="14"/>
        <w:spacing w:line="360" w:lineRule="auto"/>
        <w:ind w:left="0" w:leftChars="0" w:firstLine="422"/>
        <w:rPr>
          <w:ins w:id="229" w:author="刘剑" w:date="2021-01-29T14:19:40Z"/>
          <w:rFonts w:ascii="宋体" w:hAnsi="宋体" w:cstheme="minorEastAsia"/>
          <w:b/>
          <w:color w:val="000000"/>
          <w:kern w:val="0"/>
          <w:szCs w:val="21"/>
          <w:lang w:bidi="ar"/>
        </w:rPr>
      </w:pPr>
      <w:ins w:id="230" w:author="刘剑" w:date="2021-01-29T14:19:40Z">
        <w:r>
          <w:rPr>
            <w:rFonts w:hint="eastAsia" w:ascii="宋体" w:hAnsi="宋体" w:cstheme="minorEastAsia"/>
            <w:b/>
            <w:color w:val="000000"/>
            <w:kern w:val="0"/>
            <w:szCs w:val="21"/>
            <w:lang w:bidi="ar"/>
          </w:rPr>
          <w:t>通过采集病变部位脱落细胞、细针吸取病变部位细胞、体腔积液分离病变细胞等方式获取病变细胞，制成涂片，进行病理检查的方法，属于细胞病理学检查，不属于组织病理学检查。</w:t>
        </w:r>
      </w:ins>
    </w:p>
    <w:p>
      <w:pPr>
        <w:widowControl/>
        <w:spacing w:line="360" w:lineRule="auto"/>
        <w:ind w:firstLine="422" w:firstLineChars="200"/>
        <w:jc w:val="left"/>
        <w:rPr>
          <w:ins w:id="231" w:author="刘剑" w:date="2021-01-29T14:19:40Z"/>
          <w:rFonts w:ascii="宋体" w:hAnsi="宋体" w:eastAsia="宋体" w:cstheme="minorEastAsia"/>
          <w:b/>
          <w:bCs/>
          <w:szCs w:val="21"/>
        </w:rPr>
      </w:pPr>
      <w:ins w:id="232" w:author="刘剑" w:date="2021-01-29T14:19:40Z">
        <w:r>
          <w:rPr>
            <w:rFonts w:hint="eastAsia" w:ascii="宋体" w:hAnsi="宋体" w:eastAsia="宋体" w:cstheme="minorEastAsia"/>
            <w:b/>
            <w:bCs/>
            <w:color w:val="000000"/>
            <w:kern w:val="0"/>
            <w:szCs w:val="21"/>
            <w:lang w:bidi="ar"/>
          </w:rPr>
          <w:t>38</w:t>
        </w:r>
      </w:ins>
      <w:ins w:id="233" w:author="刘剑" w:date="2021-01-29T14:19:40Z">
        <w:r>
          <w:rPr>
            <w:rFonts w:ascii="宋体" w:hAnsi="宋体" w:eastAsia="宋体" w:cstheme="minorEastAsia"/>
            <w:b/>
            <w:bCs/>
            <w:color w:val="000000"/>
            <w:kern w:val="0"/>
            <w:szCs w:val="21"/>
            <w:lang w:bidi="ar"/>
          </w:rPr>
          <w:t xml:space="preserve">、ICD-10 与 ICD-O-3 </w:t>
        </w:r>
      </w:ins>
    </w:p>
    <w:p>
      <w:pPr>
        <w:pStyle w:val="14"/>
        <w:spacing w:line="360" w:lineRule="auto"/>
        <w:ind w:left="0" w:leftChars="0"/>
        <w:rPr>
          <w:ins w:id="234" w:author="刘剑" w:date="2021-01-29T14:19:40Z"/>
          <w:rFonts w:ascii="宋体" w:hAnsi="宋体" w:cstheme="minorEastAsia"/>
          <w:color w:val="000000"/>
          <w:kern w:val="0"/>
          <w:szCs w:val="21"/>
          <w:lang w:bidi="ar"/>
        </w:rPr>
      </w:pPr>
      <w:ins w:id="235" w:author="刘剑" w:date="2021-01-29T14:19:40Z">
        <w:r>
          <w:rPr>
            <w:rFonts w:hint="eastAsia" w:ascii="宋体" w:hAnsi="宋体" w:cstheme="minorEastAsia"/>
            <w:color w:val="000000"/>
            <w:kern w:val="0"/>
            <w:szCs w:val="21"/>
            <w:lang w:bidi="ar"/>
          </w:rPr>
          <w:t>《疾病和有关健康问题的国际统计分类》第十次修订版（</w:t>
        </w:r>
      </w:ins>
      <w:ins w:id="236" w:author="刘剑" w:date="2021-01-29T14:19:40Z">
        <w:r>
          <w:rPr>
            <w:rFonts w:ascii="宋体" w:hAnsi="宋体" w:cstheme="minorEastAsia"/>
            <w:color w:val="000000"/>
            <w:kern w:val="0"/>
            <w:szCs w:val="21"/>
            <w:lang w:bidi="ar"/>
          </w:rPr>
          <w:t xml:space="preserve">ICD-10），是世界卫生组织（WHO）发布的国际通用的疾病分类方法。《国际疾病分类肿瘤学专辑》第三版（ICD-O-3），是 WHO </w:t>
        </w:r>
      </w:ins>
      <w:ins w:id="237" w:author="刘剑" w:date="2021-01-29T14:19:40Z">
        <w:r>
          <w:rPr>
            <w:rFonts w:hint="eastAsia" w:ascii="宋体" w:hAnsi="宋体" w:cstheme="minorEastAsia"/>
            <w:color w:val="000000"/>
            <w:kern w:val="0"/>
            <w:szCs w:val="21"/>
            <w:lang w:bidi="ar"/>
          </w:rPr>
          <w:t>发布的针对</w:t>
        </w:r>
      </w:ins>
      <w:ins w:id="238" w:author="刘剑" w:date="2021-01-29T14:19:40Z">
        <w:r>
          <w:rPr>
            <w:rFonts w:ascii="宋体" w:hAnsi="宋体" w:cstheme="minorEastAsia"/>
            <w:color w:val="000000"/>
            <w:kern w:val="0"/>
            <w:szCs w:val="21"/>
            <w:lang w:bidi="ar"/>
          </w:rPr>
          <w:t xml:space="preserve"> ICD </w:t>
        </w:r>
      </w:ins>
      <w:ins w:id="239" w:author="刘剑" w:date="2021-01-29T14:19:40Z">
        <w:r>
          <w:rPr>
            <w:rFonts w:hint="eastAsia" w:ascii="宋体" w:hAnsi="宋体" w:cstheme="minorEastAsia"/>
            <w:color w:val="000000"/>
            <w:kern w:val="0"/>
            <w:szCs w:val="21"/>
            <w:lang w:bidi="ar"/>
          </w:rPr>
          <w:t>中肿瘤形态学组织学细胞类型、动态、分化程度的补充编码。其中形态学编码：</w:t>
        </w:r>
      </w:ins>
      <w:ins w:id="240" w:author="刘剑" w:date="2021-01-29T14:19:40Z">
        <w:r>
          <w:rPr>
            <w:rFonts w:ascii="宋体" w:hAnsi="宋体" w:cstheme="minorEastAsia"/>
            <w:color w:val="000000"/>
            <w:kern w:val="0"/>
            <w:szCs w:val="21"/>
            <w:lang w:bidi="ar"/>
          </w:rPr>
          <w:t xml:space="preserve">0 </w:t>
        </w:r>
      </w:ins>
      <w:ins w:id="241" w:author="刘剑" w:date="2021-01-29T14:19:40Z">
        <w:r>
          <w:rPr>
            <w:rFonts w:hint="eastAsia" w:ascii="宋体" w:hAnsi="宋体" w:cstheme="minorEastAsia"/>
            <w:color w:val="000000"/>
            <w:kern w:val="0"/>
            <w:szCs w:val="21"/>
            <w:lang w:bidi="ar"/>
          </w:rPr>
          <w:t>代表良性肿瘤；</w:t>
        </w:r>
      </w:ins>
      <w:ins w:id="242" w:author="刘剑" w:date="2021-01-29T14:19:40Z">
        <w:r>
          <w:rPr>
            <w:rFonts w:ascii="宋体" w:hAnsi="宋体" w:cstheme="minorEastAsia"/>
            <w:color w:val="000000"/>
            <w:kern w:val="0"/>
            <w:szCs w:val="21"/>
            <w:lang w:bidi="ar"/>
          </w:rPr>
          <w:t xml:space="preserve">1 </w:t>
        </w:r>
      </w:ins>
      <w:ins w:id="243" w:author="刘剑" w:date="2021-01-29T14:19:40Z">
        <w:r>
          <w:rPr>
            <w:rFonts w:hint="eastAsia" w:ascii="宋体" w:hAnsi="宋体" w:cstheme="minorEastAsia"/>
            <w:color w:val="000000"/>
            <w:kern w:val="0"/>
            <w:szCs w:val="21"/>
            <w:lang w:bidi="ar"/>
          </w:rPr>
          <w:t>代表动态未定性肿瘤；</w:t>
        </w:r>
      </w:ins>
      <w:ins w:id="244" w:author="刘剑" w:date="2021-01-29T14:19:40Z">
        <w:r>
          <w:rPr>
            <w:rFonts w:ascii="宋体" w:hAnsi="宋体" w:cstheme="minorEastAsia"/>
            <w:color w:val="000000"/>
            <w:kern w:val="0"/>
            <w:szCs w:val="21"/>
            <w:lang w:bidi="ar"/>
          </w:rPr>
          <w:t xml:space="preserve">2 </w:t>
        </w:r>
      </w:ins>
      <w:ins w:id="245" w:author="刘剑" w:date="2021-01-29T14:19:40Z">
        <w:r>
          <w:rPr>
            <w:rFonts w:hint="eastAsia" w:ascii="宋体" w:hAnsi="宋体" w:cstheme="minorEastAsia"/>
            <w:color w:val="000000"/>
            <w:kern w:val="0"/>
            <w:szCs w:val="21"/>
            <w:lang w:bidi="ar"/>
          </w:rPr>
          <w:t>代表原位癌和非侵袭性癌；</w:t>
        </w:r>
      </w:ins>
      <w:ins w:id="246" w:author="刘剑" w:date="2021-01-29T14:19:40Z">
        <w:r>
          <w:rPr>
            <w:rFonts w:ascii="宋体" w:hAnsi="宋体" w:cstheme="minorEastAsia"/>
            <w:color w:val="000000"/>
            <w:kern w:val="0"/>
            <w:szCs w:val="21"/>
            <w:lang w:bidi="ar"/>
          </w:rPr>
          <w:t xml:space="preserve">3 </w:t>
        </w:r>
      </w:ins>
      <w:ins w:id="247" w:author="刘剑" w:date="2021-01-29T14:19:40Z">
        <w:r>
          <w:rPr>
            <w:rFonts w:hint="eastAsia" w:ascii="宋体" w:hAnsi="宋体" w:cstheme="minorEastAsia"/>
            <w:color w:val="000000"/>
            <w:kern w:val="0"/>
            <w:szCs w:val="21"/>
            <w:lang w:bidi="ar"/>
          </w:rPr>
          <w:t>代表恶性肿瘤（原发性）；</w:t>
        </w:r>
      </w:ins>
      <w:ins w:id="248" w:author="刘剑" w:date="2021-01-29T14:19:40Z">
        <w:r>
          <w:rPr>
            <w:rFonts w:ascii="宋体" w:hAnsi="宋体" w:cstheme="minorEastAsia"/>
            <w:color w:val="000000"/>
            <w:kern w:val="0"/>
            <w:szCs w:val="21"/>
            <w:lang w:bidi="ar"/>
          </w:rPr>
          <w:t xml:space="preserve">6 </w:t>
        </w:r>
      </w:ins>
      <w:ins w:id="249" w:author="刘剑" w:date="2021-01-29T14:19:40Z">
        <w:r>
          <w:rPr>
            <w:rFonts w:hint="eastAsia" w:ascii="宋体" w:hAnsi="宋体" w:cstheme="minorEastAsia"/>
            <w:color w:val="000000"/>
            <w:kern w:val="0"/>
            <w:szCs w:val="21"/>
            <w:lang w:bidi="ar"/>
          </w:rPr>
          <w:t>代表恶性肿瘤（转移性）；</w:t>
        </w:r>
      </w:ins>
      <w:ins w:id="250" w:author="刘剑" w:date="2021-01-29T14:19:40Z">
        <w:r>
          <w:rPr>
            <w:rFonts w:ascii="宋体" w:hAnsi="宋体" w:cstheme="minorEastAsia"/>
            <w:color w:val="000000"/>
            <w:kern w:val="0"/>
            <w:szCs w:val="21"/>
            <w:lang w:bidi="ar"/>
          </w:rPr>
          <w:t xml:space="preserve">9 </w:t>
        </w:r>
      </w:ins>
      <w:ins w:id="251" w:author="刘剑" w:date="2021-01-29T14:19:40Z">
        <w:r>
          <w:rPr>
            <w:rFonts w:hint="eastAsia" w:ascii="宋体" w:hAnsi="宋体" w:cstheme="minorEastAsia"/>
            <w:color w:val="000000"/>
            <w:kern w:val="0"/>
            <w:szCs w:val="21"/>
            <w:lang w:bidi="ar"/>
          </w:rPr>
          <w:t>代表恶性肿瘤（原发性或转移性未肯定）。如果出现</w:t>
        </w:r>
      </w:ins>
      <w:ins w:id="252" w:author="刘剑" w:date="2021-01-29T14:19:40Z">
        <w:r>
          <w:rPr>
            <w:rFonts w:ascii="宋体" w:hAnsi="宋体" w:cstheme="minorEastAsia"/>
            <w:color w:val="000000"/>
            <w:kern w:val="0"/>
            <w:szCs w:val="21"/>
            <w:lang w:bidi="ar"/>
          </w:rPr>
          <w:t xml:space="preserve"> ICD-10 </w:t>
        </w:r>
      </w:ins>
      <w:ins w:id="253" w:author="刘剑" w:date="2021-01-29T14:19:40Z">
        <w:r>
          <w:rPr>
            <w:rFonts w:hint="eastAsia" w:ascii="宋体" w:hAnsi="宋体" w:cstheme="minorEastAsia"/>
            <w:color w:val="000000"/>
            <w:kern w:val="0"/>
            <w:szCs w:val="21"/>
            <w:lang w:bidi="ar"/>
          </w:rPr>
          <w:t>与</w:t>
        </w:r>
      </w:ins>
      <w:ins w:id="254" w:author="刘剑" w:date="2021-01-29T14:19:40Z">
        <w:r>
          <w:rPr>
            <w:rFonts w:ascii="宋体" w:hAnsi="宋体" w:cstheme="minorEastAsia"/>
            <w:color w:val="000000"/>
            <w:kern w:val="0"/>
            <w:szCs w:val="21"/>
            <w:lang w:bidi="ar"/>
          </w:rPr>
          <w:t xml:space="preserve"> ICD-O-3 </w:t>
        </w:r>
      </w:ins>
      <w:ins w:id="255" w:author="刘剑" w:date="2021-01-29T14:19:40Z">
        <w:r>
          <w:rPr>
            <w:rFonts w:hint="eastAsia" w:ascii="宋体" w:hAnsi="宋体" w:cstheme="minorEastAsia"/>
            <w:color w:val="000000"/>
            <w:kern w:val="0"/>
            <w:szCs w:val="21"/>
            <w:lang w:bidi="ar"/>
          </w:rPr>
          <w:t>不一致的情况，以</w:t>
        </w:r>
      </w:ins>
      <w:ins w:id="256" w:author="刘剑" w:date="2021-01-29T14:19:40Z">
        <w:r>
          <w:rPr>
            <w:rFonts w:ascii="宋体" w:hAnsi="宋体" w:cstheme="minorEastAsia"/>
            <w:color w:val="000000"/>
            <w:kern w:val="0"/>
            <w:szCs w:val="21"/>
            <w:lang w:bidi="ar"/>
          </w:rPr>
          <w:t xml:space="preserve"> ICD-O-3 </w:t>
        </w:r>
      </w:ins>
      <w:ins w:id="257" w:author="刘剑" w:date="2021-01-29T14:19:40Z">
        <w:r>
          <w:rPr>
            <w:rFonts w:hint="eastAsia" w:ascii="宋体" w:hAnsi="宋体" w:cstheme="minorEastAsia"/>
            <w:color w:val="000000"/>
            <w:kern w:val="0"/>
            <w:szCs w:val="21"/>
            <w:lang w:bidi="ar"/>
          </w:rPr>
          <w:t>为准。</w:t>
        </w:r>
      </w:ins>
    </w:p>
    <w:p>
      <w:pPr>
        <w:widowControl/>
        <w:spacing w:line="360" w:lineRule="auto"/>
        <w:ind w:firstLine="422" w:firstLineChars="200"/>
        <w:jc w:val="left"/>
        <w:rPr>
          <w:ins w:id="258" w:author="刘剑" w:date="2021-01-29T14:19:40Z"/>
          <w:rFonts w:ascii="宋体" w:hAnsi="宋体" w:eastAsia="宋体" w:cstheme="minorEastAsia"/>
          <w:b/>
          <w:bCs/>
          <w:szCs w:val="21"/>
        </w:rPr>
      </w:pPr>
      <w:ins w:id="259" w:author="刘剑" w:date="2021-01-29T14:19:40Z">
        <w:r>
          <w:rPr>
            <w:rFonts w:hint="eastAsia" w:ascii="宋体" w:hAnsi="宋体" w:eastAsia="宋体" w:cstheme="minorEastAsia"/>
            <w:b/>
            <w:bCs/>
            <w:color w:val="000000"/>
            <w:kern w:val="0"/>
            <w:szCs w:val="21"/>
            <w:lang w:bidi="ar"/>
          </w:rPr>
          <w:t>39</w:t>
        </w:r>
      </w:ins>
      <w:ins w:id="260" w:author="刘剑" w:date="2021-01-29T14:19:40Z">
        <w:r>
          <w:rPr>
            <w:rFonts w:ascii="宋体" w:hAnsi="宋体" w:eastAsia="宋体" w:cstheme="minorEastAsia"/>
            <w:b/>
            <w:bCs/>
            <w:color w:val="000000"/>
            <w:kern w:val="0"/>
            <w:szCs w:val="21"/>
            <w:lang w:bidi="ar"/>
          </w:rPr>
          <w:t xml:space="preserve">、TNM 分期 </w:t>
        </w:r>
      </w:ins>
    </w:p>
    <w:p>
      <w:pPr>
        <w:pStyle w:val="14"/>
        <w:spacing w:line="360" w:lineRule="auto"/>
        <w:ind w:left="0" w:leftChars="0"/>
        <w:rPr>
          <w:ins w:id="261" w:author="刘剑" w:date="2021-01-29T14:19:40Z"/>
          <w:rFonts w:ascii="宋体" w:hAnsi="宋体" w:cstheme="minorEastAsia"/>
          <w:color w:val="000000"/>
          <w:kern w:val="0"/>
          <w:szCs w:val="21"/>
          <w:lang w:bidi="ar"/>
        </w:rPr>
      </w:pPr>
      <w:ins w:id="262" w:author="刘剑" w:date="2021-01-29T14:19:40Z">
        <w:r>
          <w:rPr>
            <w:rFonts w:ascii="宋体" w:hAnsi="宋体" w:cstheme="minorEastAsia"/>
            <w:color w:val="000000"/>
            <w:kern w:val="0"/>
            <w:szCs w:val="21"/>
            <w:lang w:bidi="ar"/>
          </w:rPr>
          <w:t xml:space="preserve">TNM </w:t>
        </w:r>
      </w:ins>
      <w:ins w:id="263" w:author="刘剑" w:date="2021-01-29T14:19:40Z">
        <w:r>
          <w:rPr>
            <w:rFonts w:hint="eastAsia" w:ascii="宋体" w:hAnsi="宋体" w:cstheme="minorEastAsia"/>
            <w:color w:val="000000"/>
            <w:kern w:val="0"/>
            <w:szCs w:val="21"/>
            <w:lang w:bidi="ar"/>
          </w:rPr>
          <w:t>分期采用</w:t>
        </w:r>
      </w:ins>
      <w:ins w:id="264" w:author="刘剑" w:date="2021-01-29T14:19:40Z">
        <w:r>
          <w:rPr>
            <w:rFonts w:ascii="宋体" w:hAnsi="宋体" w:cstheme="minorEastAsia"/>
            <w:color w:val="000000"/>
            <w:kern w:val="0"/>
            <w:szCs w:val="21"/>
            <w:lang w:bidi="ar"/>
          </w:rPr>
          <w:t xml:space="preserve"> AJCC </w:t>
        </w:r>
      </w:ins>
      <w:ins w:id="265" w:author="刘剑" w:date="2021-01-29T14:19:40Z">
        <w:r>
          <w:rPr>
            <w:rFonts w:hint="eastAsia" w:ascii="宋体" w:hAnsi="宋体" w:cstheme="minorEastAsia"/>
            <w:color w:val="000000"/>
            <w:kern w:val="0"/>
            <w:szCs w:val="21"/>
            <w:lang w:bidi="ar"/>
          </w:rPr>
          <w:t>癌症分期手册标准。该标准由美国癌症联合委员会与国际抗癌联合会</w:t>
        </w:r>
      </w:ins>
      <w:ins w:id="266" w:author="刘剑" w:date="2021-01-29T14:19:40Z">
        <w:r>
          <w:rPr>
            <w:rFonts w:ascii="宋体" w:hAnsi="宋体" w:cstheme="minorEastAsia"/>
            <w:color w:val="000000"/>
            <w:kern w:val="0"/>
            <w:szCs w:val="21"/>
            <w:lang w:bidi="ar"/>
          </w:rPr>
          <w:t xml:space="preserve"> TNM </w:t>
        </w:r>
      </w:ins>
      <w:ins w:id="267" w:author="刘剑" w:date="2021-01-29T14:19:40Z">
        <w:r>
          <w:rPr>
            <w:rFonts w:hint="eastAsia" w:ascii="宋体" w:hAnsi="宋体" w:cstheme="minorEastAsia"/>
            <w:color w:val="000000"/>
            <w:kern w:val="0"/>
            <w:szCs w:val="21"/>
            <w:lang w:bidi="ar"/>
          </w:rPr>
          <w:t>委员会联合制定，是目前肿瘤医学分期的国际通用标准。</w:t>
        </w:r>
      </w:ins>
      <w:ins w:id="268" w:author="刘剑" w:date="2021-01-29T14:19:40Z">
        <w:r>
          <w:rPr>
            <w:rFonts w:ascii="宋体" w:hAnsi="宋体" w:cstheme="minorEastAsia"/>
            <w:color w:val="000000"/>
            <w:kern w:val="0"/>
            <w:szCs w:val="21"/>
            <w:lang w:bidi="ar"/>
          </w:rPr>
          <w:t xml:space="preserve">T </w:t>
        </w:r>
      </w:ins>
      <w:ins w:id="269" w:author="刘剑" w:date="2021-01-29T14:19:40Z">
        <w:r>
          <w:rPr>
            <w:rFonts w:hint="eastAsia" w:ascii="宋体" w:hAnsi="宋体" w:cstheme="minorEastAsia"/>
            <w:color w:val="000000"/>
            <w:kern w:val="0"/>
            <w:szCs w:val="21"/>
            <w:lang w:bidi="ar"/>
          </w:rPr>
          <w:t>指原发肿瘤的大小、形态等；</w:t>
        </w:r>
      </w:ins>
      <w:ins w:id="270" w:author="刘剑" w:date="2021-01-29T14:19:40Z">
        <w:r>
          <w:rPr>
            <w:rFonts w:ascii="宋体" w:hAnsi="宋体" w:cstheme="minorEastAsia"/>
            <w:color w:val="000000"/>
            <w:kern w:val="0"/>
            <w:szCs w:val="21"/>
            <w:lang w:bidi="ar"/>
          </w:rPr>
          <w:t xml:space="preserve">N </w:t>
        </w:r>
      </w:ins>
      <w:ins w:id="271" w:author="刘剑" w:date="2021-01-29T14:19:40Z">
        <w:r>
          <w:rPr>
            <w:rFonts w:hint="eastAsia" w:ascii="宋体" w:hAnsi="宋体" w:cstheme="minorEastAsia"/>
            <w:color w:val="000000"/>
            <w:kern w:val="0"/>
            <w:szCs w:val="21"/>
            <w:lang w:bidi="ar"/>
          </w:rPr>
          <w:t>指淋巴结的转移情况；</w:t>
        </w:r>
      </w:ins>
      <w:ins w:id="272" w:author="刘剑" w:date="2021-01-29T14:19:40Z">
        <w:r>
          <w:rPr>
            <w:rFonts w:ascii="宋体" w:hAnsi="宋体" w:cstheme="minorEastAsia"/>
            <w:color w:val="000000"/>
            <w:kern w:val="0"/>
            <w:szCs w:val="21"/>
            <w:lang w:bidi="ar"/>
          </w:rPr>
          <w:t xml:space="preserve">M </w:t>
        </w:r>
      </w:ins>
      <w:ins w:id="273" w:author="刘剑" w:date="2021-01-29T14:19:40Z">
        <w:r>
          <w:rPr>
            <w:rFonts w:hint="eastAsia" w:ascii="宋体" w:hAnsi="宋体" w:cstheme="minorEastAsia"/>
            <w:color w:val="000000"/>
            <w:kern w:val="0"/>
            <w:szCs w:val="21"/>
            <w:lang w:bidi="ar"/>
          </w:rPr>
          <w:t>指有无其他脏器的转移情况。</w:t>
        </w:r>
      </w:ins>
    </w:p>
    <w:p>
      <w:pPr>
        <w:widowControl/>
        <w:spacing w:line="360" w:lineRule="auto"/>
        <w:ind w:firstLine="422" w:firstLineChars="200"/>
        <w:jc w:val="left"/>
        <w:rPr>
          <w:ins w:id="274" w:author="刘剑" w:date="2021-01-29T14:19:40Z"/>
          <w:rFonts w:ascii="宋体" w:hAnsi="宋体" w:eastAsia="宋体" w:cstheme="minorEastAsia"/>
          <w:szCs w:val="21"/>
        </w:rPr>
      </w:pPr>
      <w:ins w:id="275" w:author="刘剑" w:date="2021-01-29T14:19:40Z">
        <w:r>
          <w:rPr>
            <w:rFonts w:hint="eastAsia" w:ascii="宋体" w:hAnsi="宋体" w:eastAsia="宋体" w:cstheme="minorEastAsia"/>
            <w:b/>
            <w:bCs/>
            <w:color w:val="000000"/>
            <w:kern w:val="0"/>
            <w:szCs w:val="21"/>
            <w:lang w:bidi="ar"/>
          </w:rPr>
          <w:t>40</w:t>
        </w:r>
      </w:ins>
      <w:ins w:id="276" w:author="刘剑" w:date="2021-01-29T14:19:40Z">
        <w:r>
          <w:rPr>
            <w:rFonts w:ascii="宋体" w:hAnsi="宋体" w:eastAsia="宋体" w:cstheme="minorEastAsia"/>
            <w:b/>
            <w:bCs/>
            <w:color w:val="000000"/>
            <w:kern w:val="0"/>
            <w:szCs w:val="21"/>
            <w:lang w:bidi="ar"/>
          </w:rPr>
          <w:t xml:space="preserve">、甲状腺癌的 TNM </w:t>
        </w:r>
      </w:ins>
      <w:ins w:id="277" w:author="刘剑" w:date="2021-01-29T14:19:40Z">
        <w:r>
          <w:rPr>
            <w:rFonts w:hint="eastAsia" w:ascii="宋体" w:hAnsi="宋体" w:eastAsia="宋体" w:cstheme="minorEastAsia"/>
            <w:b/>
            <w:bCs/>
            <w:color w:val="000000"/>
            <w:kern w:val="0"/>
            <w:szCs w:val="21"/>
            <w:lang w:bidi="ar"/>
          </w:rPr>
          <w:t>分期</w:t>
        </w:r>
      </w:ins>
      <w:ins w:id="278" w:author="刘剑" w:date="2021-01-29T14:19:40Z">
        <w:r>
          <w:rPr>
            <w:rFonts w:ascii="宋体" w:hAnsi="宋体" w:eastAsia="宋体" w:cstheme="minorEastAsia"/>
            <w:color w:val="000000"/>
            <w:kern w:val="0"/>
            <w:szCs w:val="21"/>
            <w:lang w:bidi="ar"/>
          </w:rPr>
          <w:t xml:space="preserve"> </w:t>
        </w:r>
      </w:ins>
    </w:p>
    <w:p>
      <w:pPr>
        <w:widowControl/>
        <w:spacing w:line="360" w:lineRule="auto"/>
        <w:ind w:firstLine="420" w:firstLineChars="200"/>
        <w:jc w:val="left"/>
        <w:rPr>
          <w:ins w:id="279" w:author="刘剑" w:date="2021-01-29T14:19:40Z"/>
          <w:rFonts w:ascii="宋体" w:hAnsi="宋体" w:eastAsia="宋体" w:cstheme="minorEastAsia"/>
          <w:szCs w:val="21"/>
        </w:rPr>
      </w:pPr>
      <w:ins w:id="280" w:author="刘剑" w:date="2021-01-29T14:19:40Z">
        <w:r>
          <w:rPr>
            <w:rFonts w:hint="eastAsia" w:ascii="宋体" w:hAnsi="宋体" w:eastAsia="宋体" w:cstheme="minorEastAsia"/>
            <w:color w:val="000000"/>
            <w:kern w:val="0"/>
            <w:szCs w:val="21"/>
            <w:lang w:bidi="ar"/>
          </w:rPr>
          <w:t>甲状腺癌的</w:t>
        </w:r>
      </w:ins>
      <w:ins w:id="281" w:author="刘剑" w:date="2021-01-29T14:19:40Z">
        <w:r>
          <w:rPr>
            <w:rFonts w:ascii="宋体" w:hAnsi="宋体" w:eastAsia="宋体" w:cstheme="minorEastAsia"/>
            <w:color w:val="000000"/>
            <w:kern w:val="0"/>
            <w:szCs w:val="21"/>
            <w:lang w:bidi="ar"/>
          </w:rPr>
          <w:t xml:space="preserve">TNM分期采用目前现行的AJCC第八版定义标准，我国国家卫生健康委员会2018年发布的《甲状腺癌诊疗规范（2018年版）》也采用此定义标准，具体见下： </w:t>
        </w:r>
      </w:ins>
    </w:p>
    <w:p>
      <w:pPr>
        <w:widowControl/>
        <w:jc w:val="left"/>
        <w:rPr>
          <w:ins w:id="282" w:author="刘剑" w:date="2021-01-29T14:19:40Z"/>
          <w:rFonts w:ascii="宋体" w:hAnsi="宋体" w:eastAsia="宋体" w:cstheme="minorEastAsia"/>
          <w:szCs w:val="21"/>
        </w:rPr>
      </w:pPr>
      <w:ins w:id="283" w:author="刘剑" w:date="2021-01-29T14:19:40Z">
        <w:r>
          <w:rPr>
            <w:rFonts w:hint="eastAsia" w:ascii="宋体" w:hAnsi="宋体" w:eastAsia="宋体" w:cstheme="minorEastAsia"/>
            <w:color w:val="000000"/>
            <w:kern w:val="0"/>
            <w:szCs w:val="21"/>
            <w:lang w:bidi="ar"/>
          </w:rPr>
          <w:t>甲状腺乳头状癌、滤泡癌、低分化癌、</w:t>
        </w:r>
      </w:ins>
      <w:ins w:id="284" w:author="刘剑" w:date="2021-01-29T14:19:40Z">
        <w:r>
          <w:rPr>
            <w:rFonts w:ascii="宋体" w:hAnsi="宋体" w:eastAsia="宋体" w:cstheme="minorEastAsia"/>
            <w:color w:val="000000"/>
            <w:kern w:val="0"/>
            <w:szCs w:val="21"/>
            <w:lang w:bidi="ar"/>
          </w:rPr>
          <w:t xml:space="preserve">Hürthle 细胞癌和未分化癌 </w:t>
        </w:r>
      </w:ins>
    </w:p>
    <w:p>
      <w:pPr>
        <w:widowControl/>
        <w:ind w:firstLine="420" w:firstLineChars="200"/>
        <w:jc w:val="left"/>
        <w:rPr>
          <w:ins w:id="285" w:author="刘剑" w:date="2021-01-29T14:19:40Z"/>
          <w:rFonts w:ascii="宋体" w:hAnsi="宋体" w:eastAsia="宋体" w:cstheme="minorEastAsia"/>
          <w:szCs w:val="21"/>
        </w:rPr>
      </w:pPr>
      <w:ins w:id="286" w:author="刘剑" w:date="2021-01-29T14:19:40Z">
        <w:r>
          <w:rPr>
            <w:rFonts w:ascii="宋体" w:hAnsi="宋体" w:eastAsia="宋体" w:cstheme="minorEastAsia"/>
            <w:color w:val="000000"/>
            <w:kern w:val="0"/>
            <w:szCs w:val="21"/>
            <w:lang w:bidi="ar"/>
          </w:rPr>
          <w:t>pTX</w:t>
        </w:r>
      </w:ins>
      <w:ins w:id="287" w:author="刘剑" w:date="2021-01-29T14:19:40Z">
        <w:r>
          <w:rPr>
            <w:rFonts w:hint="eastAsia" w:ascii="宋体" w:hAnsi="宋体" w:eastAsia="宋体" w:cstheme="minorEastAsia"/>
            <w:color w:val="000000"/>
            <w:kern w:val="0"/>
            <w:szCs w:val="21"/>
            <w:lang w:bidi="ar"/>
          </w:rPr>
          <w:t>：原发肿瘤不能评估</w:t>
        </w:r>
      </w:ins>
      <w:ins w:id="288" w:author="刘剑" w:date="2021-01-29T14:19:40Z">
        <w:r>
          <w:rPr>
            <w:rFonts w:ascii="宋体" w:hAnsi="宋体" w:eastAsia="宋体" w:cstheme="minorEastAsia"/>
            <w:color w:val="000000"/>
            <w:kern w:val="0"/>
            <w:szCs w:val="21"/>
            <w:lang w:bidi="ar"/>
          </w:rPr>
          <w:t xml:space="preserve"> </w:t>
        </w:r>
      </w:ins>
    </w:p>
    <w:p>
      <w:pPr>
        <w:widowControl/>
        <w:ind w:firstLine="420" w:firstLineChars="200"/>
        <w:jc w:val="left"/>
        <w:rPr>
          <w:ins w:id="289" w:author="刘剑" w:date="2021-01-29T14:19:40Z"/>
          <w:rFonts w:ascii="宋体" w:hAnsi="宋体" w:eastAsia="宋体" w:cstheme="minorEastAsia"/>
          <w:szCs w:val="21"/>
        </w:rPr>
      </w:pPr>
      <w:ins w:id="290" w:author="刘剑" w:date="2021-01-29T14:19:40Z">
        <w:r>
          <w:rPr>
            <w:rFonts w:ascii="宋体" w:hAnsi="宋体" w:eastAsia="宋体" w:cstheme="minorEastAsia"/>
            <w:color w:val="000000"/>
            <w:kern w:val="0"/>
            <w:szCs w:val="21"/>
            <w:lang w:bidi="ar"/>
          </w:rPr>
          <w:t xml:space="preserve">pT0：无肿瘤证据 </w:t>
        </w:r>
      </w:ins>
    </w:p>
    <w:p>
      <w:pPr>
        <w:widowControl/>
        <w:ind w:firstLine="420" w:firstLineChars="200"/>
        <w:jc w:val="left"/>
        <w:rPr>
          <w:ins w:id="291" w:author="刘剑" w:date="2021-01-29T14:19:40Z"/>
          <w:rFonts w:ascii="宋体" w:hAnsi="宋体" w:eastAsia="宋体" w:cstheme="minorEastAsia"/>
          <w:szCs w:val="21"/>
        </w:rPr>
      </w:pPr>
      <w:ins w:id="292" w:author="刘剑" w:date="2021-01-29T14:19:40Z">
        <w:r>
          <w:rPr>
            <w:rFonts w:ascii="宋体" w:hAnsi="宋体" w:eastAsia="宋体" w:cstheme="minorEastAsia"/>
            <w:color w:val="000000"/>
            <w:kern w:val="0"/>
            <w:szCs w:val="21"/>
            <w:lang w:bidi="ar"/>
          </w:rPr>
          <w:t xml:space="preserve">pT1：肿瘤局限在甲状腺内，最大径≤2cm </w:t>
        </w:r>
      </w:ins>
    </w:p>
    <w:p>
      <w:pPr>
        <w:widowControl/>
        <w:ind w:firstLine="840" w:firstLineChars="400"/>
        <w:jc w:val="left"/>
        <w:rPr>
          <w:ins w:id="293" w:author="刘剑" w:date="2021-01-29T14:19:40Z"/>
          <w:rFonts w:ascii="宋体" w:hAnsi="宋体" w:eastAsia="宋体" w:cstheme="minorEastAsia"/>
          <w:szCs w:val="21"/>
        </w:rPr>
      </w:pPr>
      <w:ins w:id="294" w:author="刘剑" w:date="2021-01-29T14:19:40Z">
        <w:r>
          <w:rPr>
            <w:rFonts w:ascii="宋体" w:hAnsi="宋体" w:eastAsia="宋体" w:cstheme="minorEastAsia"/>
            <w:color w:val="000000"/>
            <w:kern w:val="0"/>
            <w:szCs w:val="21"/>
            <w:lang w:bidi="ar"/>
          </w:rPr>
          <w:t xml:space="preserve">T1a肿瘤最大径≤1cm </w:t>
        </w:r>
      </w:ins>
    </w:p>
    <w:p>
      <w:pPr>
        <w:widowControl/>
        <w:ind w:firstLine="840" w:firstLineChars="400"/>
        <w:jc w:val="left"/>
        <w:rPr>
          <w:ins w:id="295" w:author="刘剑" w:date="2021-01-29T14:19:40Z"/>
          <w:rFonts w:ascii="宋体" w:hAnsi="宋体" w:eastAsia="宋体" w:cstheme="minorEastAsia"/>
          <w:szCs w:val="21"/>
        </w:rPr>
      </w:pPr>
      <w:ins w:id="296" w:author="刘剑" w:date="2021-01-29T14:19:40Z">
        <w:r>
          <w:rPr>
            <w:rFonts w:ascii="宋体" w:hAnsi="宋体" w:eastAsia="宋体" w:cstheme="minorEastAsia"/>
            <w:color w:val="000000"/>
            <w:kern w:val="0"/>
            <w:szCs w:val="21"/>
            <w:lang w:bidi="ar"/>
          </w:rPr>
          <w:t xml:space="preserve">T1b肿瘤最大径＞1cm，≤2cm </w:t>
        </w:r>
      </w:ins>
    </w:p>
    <w:p>
      <w:pPr>
        <w:widowControl/>
        <w:ind w:firstLine="420" w:firstLineChars="200"/>
        <w:jc w:val="left"/>
        <w:rPr>
          <w:ins w:id="297" w:author="刘剑" w:date="2021-01-29T14:19:40Z"/>
          <w:rFonts w:ascii="宋体" w:hAnsi="宋体" w:eastAsia="宋体" w:cstheme="minorEastAsia"/>
          <w:szCs w:val="21"/>
        </w:rPr>
      </w:pPr>
      <w:ins w:id="298" w:author="刘剑" w:date="2021-01-29T14:19:40Z">
        <w:r>
          <w:rPr>
            <w:rFonts w:ascii="宋体" w:hAnsi="宋体" w:eastAsia="宋体" w:cstheme="minorEastAsia"/>
            <w:color w:val="000000"/>
            <w:kern w:val="0"/>
            <w:szCs w:val="21"/>
            <w:lang w:bidi="ar"/>
          </w:rPr>
          <w:t xml:space="preserve">pT2：肿瘤 2～4cm </w:t>
        </w:r>
      </w:ins>
    </w:p>
    <w:p>
      <w:pPr>
        <w:widowControl/>
        <w:ind w:firstLine="420" w:firstLineChars="200"/>
        <w:jc w:val="left"/>
        <w:rPr>
          <w:ins w:id="299" w:author="刘剑" w:date="2021-01-29T14:19:40Z"/>
          <w:rFonts w:ascii="宋体" w:hAnsi="宋体" w:eastAsia="宋体" w:cstheme="minorEastAsia"/>
          <w:szCs w:val="21"/>
        </w:rPr>
      </w:pPr>
      <w:ins w:id="300" w:author="刘剑" w:date="2021-01-29T14:19:40Z">
        <w:r>
          <w:rPr>
            <w:rFonts w:ascii="宋体" w:hAnsi="宋体" w:eastAsia="宋体" w:cstheme="minorEastAsia"/>
            <w:color w:val="000000"/>
            <w:kern w:val="0"/>
            <w:szCs w:val="21"/>
            <w:lang w:bidi="ar"/>
          </w:rPr>
          <w:t>pT3：肿瘤&gt;4cm，局限于甲状腺内或大体侵犯甲状腺外带状</w:t>
        </w:r>
      </w:ins>
      <w:ins w:id="301" w:author="刘剑" w:date="2021-01-29T14:19:40Z">
        <w:r>
          <w:rPr>
            <w:rFonts w:hint="eastAsia" w:ascii="宋体" w:hAnsi="宋体" w:eastAsia="宋体" w:cstheme="minorEastAsia"/>
            <w:color w:val="000000"/>
            <w:kern w:val="0"/>
            <w:szCs w:val="21"/>
            <w:lang w:bidi="ar"/>
          </w:rPr>
          <w:t>肌</w:t>
        </w:r>
      </w:ins>
      <w:ins w:id="302" w:author="刘剑" w:date="2021-01-29T14:19:40Z">
        <w:r>
          <w:rPr>
            <w:rFonts w:ascii="宋体" w:hAnsi="宋体" w:eastAsia="宋体" w:cstheme="minorEastAsia"/>
            <w:color w:val="000000"/>
            <w:kern w:val="0"/>
            <w:szCs w:val="21"/>
            <w:lang w:bidi="ar"/>
          </w:rPr>
          <w:t xml:space="preserve"> </w:t>
        </w:r>
      </w:ins>
    </w:p>
    <w:p>
      <w:pPr>
        <w:widowControl/>
        <w:ind w:firstLine="420" w:firstLineChars="200"/>
        <w:jc w:val="left"/>
        <w:rPr>
          <w:ins w:id="303" w:author="刘剑" w:date="2021-01-29T14:19:40Z"/>
          <w:rFonts w:ascii="宋体" w:hAnsi="宋体" w:eastAsia="宋体" w:cstheme="minorEastAsia"/>
          <w:szCs w:val="21"/>
        </w:rPr>
      </w:pPr>
      <w:ins w:id="304" w:author="刘剑" w:date="2021-01-29T14:19:40Z">
        <w:r>
          <w:rPr>
            <w:rFonts w:ascii="宋体" w:hAnsi="宋体" w:eastAsia="宋体" w:cstheme="minorEastAsia"/>
            <w:color w:val="000000"/>
            <w:kern w:val="0"/>
            <w:szCs w:val="21"/>
            <w:lang w:bidi="ar"/>
          </w:rPr>
          <w:t xml:space="preserve">pT3a：肿瘤&gt;4cm，局限于甲状腺内 </w:t>
        </w:r>
      </w:ins>
    </w:p>
    <w:p>
      <w:pPr>
        <w:widowControl/>
        <w:ind w:firstLine="420" w:firstLineChars="200"/>
        <w:jc w:val="left"/>
        <w:rPr>
          <w:ins w:id="305" w:author="刘剑" w:date="2021-01-29T14:19:40Z"/>
          <w:rFonts w:ascii="宋体" w:hAnsi="宋体" w:eastAsia="宋体" w:cstheme="minorEastAsia"/>
          <w:color w:val="000000"/>
          <w:kern w:val="0"/>
          <w:szCs w:val="21"/>
          <w:lang w:bidi="ar"/>
        </w:rPr>
      </w:pPr>
      <w:ins w:id="306" w:author="刘剑" w:date="2021-01-29T14:19:40Z">
        <w:r>
          <w:rPr>
            <w:rFonts w:ascii="宋体" w:hAnsi="宋体" w:eastAsia="宋体" w:cstheme="minorEastAsia"/>
            <w:color w:val="000000"/>
            <w:kern w:val="0"/>
            <w:szCs w:val="21"/>
            <w:lang w:bidi="ar"/>
          </w:rPr>
          <w:t>pT3b：大体侵犯甲状腺外带状肌，无论肿瘤大小</w:t>
        </w:r>
      </w:ins>
    </w:p>
    <w:p>
      <w:pPr>
        <w:widowControl/>
        <w:ind w:firstLine="1050" w:firstLineChars="500"/>
        <w:jc w:val="left"/>
        <w:rPr>
          <w:ins w:id="307" w:author="刘剑" w:date="2021-01-29T14:19:40Z"/>
          <w:rFonts w:ascii="宋体" w:hAnsi="宋体" w:eastAsia="宋体" w:cstheme="minorEastAsia"/>
          <w:szCs w:val="21"/>
        </w:rPr>
      </w:pPr>
      <w:ins w:id="308" w:author="刘剑" w:date="2021-01-29T14:19:40Z">
        <w:r>
          <w:rPr>
            <w:rFonts w:hint="eastAsia" w:ascii="宋体" w:hAnsi="宋体" w:eastAsia="宋体" w:cstheme="minorEastAsia"/>
            <w:color w:val="000000"/>
            <w:kern w:val="0"/>
            <w:szCs w:val="21"/>
            <w:lang w:bidi="ar"/>
          </w:rPr>
          <w:t>带状肌包括：胸骨舌骨肌、胸骨甲状肌、甲状舌骨肌、肩胛舌骨肌</w:t>
        </w:r>
      </w:ins>
      <w:ins w:id="309" w:author="刘剑" w:date="2021-01-29T14:19:40Z">
        <w:r>
          <w:rPr>
            <w:rFonts w:ascii="宋体" w:hAnsi="宋体" w:eastAsia="宋体" w:cstheme="minorEastAsia"/>
            <w:color w:val="000000"/>
            <w:kern w:val="0"/>
            <w:szCs w:val="21"/>
            <w:lang w:bidi="ar"/>
          </w:rPr>
          <w:t xml:space="preserve"> </w:t>
        </w:r>
      </w:ins>
    </w:p>
    <w:p>
      <w:pPr>
        <w:widowControl/>
        <w:ind w:firstLine="420" w:firstLineChars="200"/>
        <w:jc w:val="left"/>
        <w:rPr>
          <w:ins w:id="310" w:author="刘剑" w:date="2021-01-29T14:19:40Z"/>
          <w:rFonts w:ascii="宋体" w:hAnsi="宋体" w:eastAsia="宋体" w:cstheme="minorEastAsia"/>
          <w:szCs w:val="21"/>
        </w:rPr>
      </w:pPr>
      <w:ins w:id="311" w:author="刘剑" w:date="2021-01-29T14:19:40Z">
        <w:r>
          <w:rPr>
            <w:rFonts w:ascii="宋体" w:hAnsi="宋体" w:eastAsia="宋体" w:cstheme="minorEastAsia"/>
            <w:color w:val="000000"/>
            <w:kern w:val="0"/>
            <w:szCs w:val="21"/>
            <w:lang w:bidi="ar"/>
          </w:rPr>
          <w:t xml:space="preserve">pT4：大体侵犯甲状腺外带状肌外 </w:t>
        </w:r>
      </w:ins>
    </w:p>
    <w:p>
      <w:pPr>
        <w:widowControl/>
        <w:ind w:firstLine="420" w:firstLineChars="200"/>
        <w:jc w:val="left"/>
        <w:rPr>
          <w:ins w:id="312" w:author="刘剑" w:date="2021-01-29T14:19:40Z"/>
          <w:rFonts w:ascii="宋体" w:hAnsi="宋体" w:eastAsia="宋体" w:cstheme="minorEastAsia"/>
          <w:szCs w:val="21"/>
        </w:rPr>
      </w:pPr>
      <w:ins w:id="313" w:author="刘剑" w:date="2021-01-29T14:19:40Z">
        <w:r>
          <w:rPr>
            <w:rFonts w:ascii="宋体" w:hAnsi="宋体" w:eastAsia="宋体" w:cstheme="minorEastAsia"/>
            <w:color w:val="000000"/>
            <w:kern w:val="0"/>
            <w:szCs w:val="21"/>
            <w:lang w:bidi="ar"/>
          </w:rPr>
          <w:t>pT4a：侵犯喉、气管、食管、</w:t>
        </w:r>
      </w:ins>
      <w:ins w:id="314" w:author="刘剑" w:date="2021-01-29T14:19:40Z">
        <w:r>
          <w:rPr>
            <w:rFonts w:hint="eastAsia" w:ascii="宋体" w:hAnsi="宋体" w:eastAsia="宋体" w:cstheme="minorEastAsia"/>
            <w:color w:val="000000"/>
            <w:kern w:val="0"/>
            <w:szCs w:val="21"/>
            <w:lang w:bidi="ar"/>
          </w:rPr>
          <w:t>喉反神经及皮下软组织</w:t>
        </w:r>
      </w:ins>
      <w:ins w:id="315" w:author="刘剑" w:date="2021-01-29T14:19:40Z">
        <w:r>
          <w:rPr>
            <w:rFonts w:ascii="宋体" w:hAnsi="宋体" w:eastAsia="宋体" w:cstheme="minorEastAsia"/>
            <w:color w:val="000000"/>
            <w:kern w:val="0"/>
            <w:szCs w:val="21"/>
            <w:lang w:bidi="ar"/>
          </w:rPr>
          <w:t xml:space="preserve"> </w:t>
        </w:r>
      </w:ins>
    </w:p>
    <w:p>
      <w:pPr>
        <w:widowControl/>
        <w:ind w:firstLine="420" w:firstLineChars="200"/>
        <w:jc w:val="left"/>
        <w:rPr>
          <w:ins w:id="316" w:author="刘剑" w:date="2021-01-29T14:19:40Z"/>
          <w:rFonts w:ascii="宋体" w:hAnsi="宋体" w:eastAsia="宋体" w:cstheme="minorEastAsia"/>
          <w:color w:val="000000"/>
          <w:kern w:val="0"/>
          <w:szCs w:val="21"/>
          <w:lang w:bidi="ar"/>
        </w:rPr>
      </w:pPr>
      <w:ins w:id="317" w:author="刘剑" w:date="2021-01-29T14:19:40Z">
        <w:r>
          <w:rPr>
            <w:rFonts w:ascii="宋体" w:hAnsi="宋体" w:eastAsia="宋体" w:cstheme="minorEastAsia"/>
            <w:color w:val="000000"/>
            <w:kern w:val="0"/>
            <w:szCs w:val="21"/>
            <w:lang w:bidi="ar"/>
          </w:rPr>
          <w:t>pT4b：侵犯椎前筋膜，或包裹颈动脉、</w:t>
        </w:r>
      </w:ins>
      <w:ins w:id="318" w:author="刘剑" w:date="2021-01-29T14:19:40Z">
        <w:r>
          <w:rPr>
            <w:rFonts w:hint="eastAsia" w:ascii="宋体" w:hAnsi="宋体" w:eastAsia="宋体" w:cstheme="minorEastAsia"/>
            <w:color w:val="000000"/>
            <w:kern w:val="0"/>
            <w:szCs w:val="21"/>
            <w:lang w:bidi="ar"/>
          </w:rPr>
          <w:t>纵隔血管</w:t>
        </w:r>
      </w:ins>
    </w:p>
    <w:p>
      <w:pPr>
        <w:widowControl/>
        <w:jc w:val="left"/>
        <w:rPr>
          <w:ins w:id="319" w:author="刘剑" w:date="2021-01-29T14:19:40Z"/>
          <w:rFonts w:ascii="宋体" w:hAnsi="宋体" w:eastAsia="宋体" w:cstheme="minorEastAsia"/>
          <w:szCs w:val="21"/>
        </w:rPr>
      </w:pPr>
      <w:ins w:id="320" w:author="刘剑" w:date="2021-01-29T14:19:40Z">
        <w:r>
          <w:rPr>
            <w:rFonts w:hint="eastAsia" w:ascii="宋体" w:hAnsi="宋体" w:eastAsia="宋体" w:cstheme="minorEastAsia"/>
            <w:color w:val="000000"/>
            <w:kern w:val="0"/>
            <w:szCs w:val="21"/>
            <w:lang w:bidi="ar"/>
          </w:rPr>
          <w:t>甲状腺髓样癌</w:t>
        </w:r>
      </w:ins>
      <w:ins w:id="321" w:author="刘剑" w:date="2021-01-29T14:19:40Z">
        <w:r>
          <w:rPr>
            <w:rFonts w:ascii="宋体" w:hAnsi="宋体" w:eastAsia="宋体" w:cstheme="minorEastAsia"/>
            <w:color w:val="000000"/>
            <w:kern w:val="0"/>
            <w:szCs w:val="21"/>
            <w:lang w:bidi="ar"/>
          </w:rPr>
          <w:t xml:space="preserve"> </w:t>
        </w:r>
      </w:ins>
    </w:p>
    <w:p>
      <w:pPr>
        <w:widowControl/>
        <w:ind w:firstLine="420" w:firstLineChars="200"/>
        <w:jc w:val="left"/>
        <w:rPr>
          <w:ins w:id="322" w:author="刘剑" w:date="2021-01-29T14:19:40Z"/>
          <w:rFonts w:ascii="宋体" w:hAnsi="宋体" w:eastAsia="宋体" w:cstheme="minorEastAsia"/>
          <w:szCs w:val="21"/>
        </w:rPr>
      </w:pPr>
      <w:ins w:id="323" w:author="刘剑" w:date="2021-01-29T14:19:40Z">
        <w:r>
          <w:rPr>
            <w:rFonts w:ascii="宋体" w:hAnsi="宋体" w:eastAsia="宋体" w:cstheme="minorEastAsia"/>
            <w:color w:val="000000"/>
            <w:kern w:val="0"/>
            <w:szCs w:val="21"/>
            <w:lang w:bidi="ar"/>
          </w:rPr>
          <w:t>pTX</w:t>
        </w:r>
      </w:ins>
      <w:ins w:id="324" w:author="刘剑" w:date="2021-01-29T14:19:40Z">
        <w:r>
          <w:rPr>
            <w:rFonts w:hint="eastAsia" w:ascii="宋体" w:hAnsi="宋体" w:eastAsia="宋体" w:cstheme="minorEastAsia"/>
            <w:color w:val="000000"/>
            <w:kern w:val="0"/>
            <w:szCs w:val="21"/>
            <w:lang w:bidi="ar"/>
          </w:rPr>
          <w:t>：原发肿瘤不能评估</w:t>
        </w:r>
      </w:ins>
      <w:ins w:id="325" w:author="刘剑" w:date="2021-01-29T14:19:40Z">
        <w:r>
          <w:rPr>
            <w:rFonts w:ascii="宋体" w:hAnsi="宋体" w:eastAsia="宋体" w:cstheme="minorEastAsia"/>
            <w:color w:val="000000"/>
            <w:kern w:val="0"/>
            <w:szCs w:val="21"/>
            <w:lang w:bidi="ar"/>
          </w:rPr>
          <w:t xml:space="preserve"> </w:t>
        </w:r>
      </w:ins>
    </w:p>
    <w:p>
      <w:pPr>
        <w:widowControl/>
        <w:ind w:firstLine="420" w:firstLineChars="200"/>
        <w:jc w:val="left"/>
        <w:rPr>
          <w:ins w:id="326" w:author="刘剑" w:date="2021-01-29T14:19:40Z"/>
          <w:rFonts w:ascii="宋体" w:hAnsi="宋体" w:eastAsia="宋体" w:cstheme="minorEastAsia"/>
          <w:szCs w:val="21"/>
        </w:rPr>
      </w:pPr>
      <w:ins w:id="327" w:author="刘剑" w:date="2021-01-29T14:19:40Z">
        <w:r>
          <w:rPr>
            <w:rFonts w:ascii="宋体" w:hAnsi="宋体" w:eastAsia="宋体" w:cstheme="minorEastAsia"/>
            <w:color w:val="000000"/>
            <w:kern w:val="0"/>
            <w:szCs w:val="21"/>
            <w:lang w:bidi="ar"/>
          </w:rPr>
          <w:t xml:space="preserve">pT0：无肿瘤证据 </w:t>
        </w:r>
      </w:ins>
    </w:p>
    <w:p>
      <w:pPr>
        <w:widowControl/>
        <w:ind w:firstLine="420" w:firstLineChars="200"/>
        <w:jc w:val="left"/>
        <w:rPr>
          <w:ins w:id="328" w:author="刘剑" w:date="2021-01-29T14:19:40Z"/>
          <w:rFonts w:ascii="宋体" w:hAnsi="宋体" w:eastAsia="宋体" w:cstheme="minorEastAsia"/>
          <w:szCs w:val="21"/>
        </w:rPr>
      </w:pPr>
      <w:ins w:id="329" w:author="刘剑" w:date="2021-01-29T14:19:40Z">
        <w:r>
          <w:rPr>
            <w:rFonts w:ascii="宋体" w:hAnsi="宋体" w:eastAsia="宋体" w:cstheme="minorEastAsia"/>
            <w:color w:val="000000"/>
            <w:kern w:val="0"/>
            <w:szCs w:val="21"/>
            <w:lang w:bidi="ar"/>
          </w:rPr>
          <w:t xml:space="preserve">pT1：肿瘤局限在甲状腺内，最大径≤2cm </w:t>
        </w:r>
      </w:ins>
    </w:p>
    <w:p>
      <w:pPr>
        <w:widowControl/>
        <w:ind w:firstLine="840" w:firstLineChars="400"/>
        <w:jc w:val="left"/>
        <w:rPr>
          <w:ins w:id="330" w:author="刘剑" w:date="2021-01-29T14:19:40Z"/>
          <w:rFonts w:ascii="宋体" w:hAnsi="宋体" w:eastAsia="宋体" w:cstheme="minorEastAsia"/>
          <w:szCs w:val="21"/>
        </w:rPr>
      </w:pPr>
      <w:ins w:id="331" w:author="刘剑" w:date="2021-01-29T14:19:40Z">
        <w:r>
          <w:rPr>
            <w:rFonts w:ascii="宋体" w:hAnsi="宋体" w:eastAsia="宋体" w:cstheme="minorEastAsia"/>
            <w:color w:val="000000"/>
            <w:kern w:val="0"/>
            <w:szCs w:val="21"/>
            <w:lang w:bidi="ar"/>
          </w:rPr>
          <w:t xml:space="preserve">T1a肿瘤最大径≤1cm </w:t>
        </w:r>
      </w:ins>
    </w:p>
    <w:p>
      <w:pPr>
        <w:widowControl/>
        <w:ind w:firstLine="840" w:firstLineChars="400"/>
        <w:jc w:val="left"/>
        <w:rPr>
          <w:ins w:id="332" w:author="刘剑" w:date="2021-01-29T14:19:40Z"/>
          <w:rFonts w:ascii="宋体" w:hAnsi="宋体" w:eastAsia="宋体" w:cstheme="minorEastAsia"/>
          <w:szCs w:val="21"/>
        </w:rPr>
      </w:pPr>
      <w:ins w:id="333" w:author="刘剑" w:date="2021-01-29T14:19:40Z">
        <w:r>
          <w:rPr>
            <w:rFonts w:ascii="宋体" w:hAnsi="宋体" w:eastAsia="宋体" w:cstheme="minorEastAsia"/>
            <w:color w:val="000000"/>
            <w:kern w:val="0"/>
            <w:szCs w:val="21"/>
            <w:lang w:bidi="ar"/>
          </w:rPr>
          <w:t xml:space="preserve">T1b肿瘤最大径＞1cm，≤2cm </w:t>
        </w:r>
      </w:ins>
    </w:p>
    <w:p>
      <w:pPr>
        <w:widowControl/>
        <w:ind w:firstLine="420" w:firstLineChars="200"/>
        <w:jc w:val="left"/>
        <w:rPr>
          <w:ins w:id="334" w:author="刘剑" w:date="2021-01-29T14:19:40Z"/>
          <w:rFonts w:ascii="宋体" w:hAnsi="宋体" w:eastAsia="宋体" w:cstheme="minorEastAsia"/>
          <w:szCs w:val="21"/>
        </w:rPr>
      </w:pPr>
      <w:ins w:id="335" w:author="刘剑" w:date="2021-01-29T14:19:40Z">
        <w:r>
          <w:rPr>
            <w:rFonts w:ascii="宋体" w:hAnsi="宋体" w:eastAsia="宋体" w:cstheme="minorEastAsia"/>
            <w:color w:val="000000"/>
            <w:kern w:val="0"/>
            <w:szCs w:val="21"/>
            <w:lang w:bidi="ar"/>
          </w:rPr>
          <w:t xml:space="preserve">pT2：肿瘤 2～4cm </w:t>
        </w:r>
      </w:ins>
    </w:p>
    <w:p>
      <w:pPr>
        <w:widowControl/>
        <w:ind w:firstLine="420" w:firstLineChars="200"/>
        <w:jc w:val="left"/>
        <w:rPr>
          <w:ins w:id="336" w:author="刘剑" w:date="2021-01-29T14:19:40Z"/>
          <w:rFonts w:ascii="宋体" w:hAnsi="宋体" w:eastAsia="宋体" w:cstheme="minorEastAsia"/>
          <w:szCs w:val="21"/>
        </w:rPr>
      </w:pPr>
      <w:ins w:id="337" w:author="刘剑" w:date="2021-01-29T14:19:40Z">
        <w:r>
          <w:rPr>
            <w:rFonts w:ascii="宋体" w:hAnsi="宋体" w:eastAsia="宋体" w:cstheme="minorEastAsia"/>
            <w:color w:val="000000"/>
            <w:kern w:val="0"/>
            <w:szCs w:val="21"/>
            <w:lang w:bidi="ar"/>
          </w:rPr>
          <w:t>pT3：肿瘤&gt;4cm，局限于甲状腺内或大体侵犯甲状腺外带状</w:t>
        </w:r>
      </w:ins>
      <w:ins w:id="338" w:author="刘剑" w:date="2021-01-29T14:19:40Z">
        <w:r>
          <w:rPr>
            <w:rFonts w:hint="eastAsia" w:ascii="宋体" w:hAnsi="宋体" w:eastAsia="宋体" w:cstheme="minorEastAsia"/>
            <w:color w:val="000000"/>
            <w:kern w:val="0"/>
            <w:szCs w:val="21"/>
            <w:lang w:bidi="ar"/>
          </w:rPr>
          <w:t>肌</w:t>
        </w:r>
      </w:ins>
      <w:ins w:id="339" w:author="刘剑" w:date="2021-01-29T14:19:40Z">
        <w:r>
          <w:rPr>
            <w:rFonts w:ascii="宋体" w:hAnsi="宋体" w:eastAsia="宋体" w:cstheme="minorEastAsia"/>
            <w:color w:val="000000"/>
            <w:kern w:val="0"/>
            <w:szCs w:val="21"/>
            <w:lang w:bidi="ar"/>
          </w:rPr>
          <w:t xml:space="preserve"> </w:t>
        </w:r>
      </w:ins>
    </w:p>
    <w:p>
      <w:pPr>
        <w:widowControl/>
        <w:ind w:firstLine="420" w:firstLineChars="200"/>
        <w:jc w:val="left"/>
        <w:rPr>
          <w:ins w:id="340" w:author="刘剑" w:date="2021-01-29T14:19:40Z"/>
          <w:rFonts w:ascii="宋体" w:hAnsi="宋体" w:eastAsia="宋体" w:cstheme="minorEastAsia"/>
          <w:szCs w:val="21"/>
        </w:rPr>
      </w:pPr>
      <w:ins w:id="341" w:author="刘剑" w:date="2021-01-29T14:19:40Z">
        <w:r>
          <w:rPr>
            <w:rFonts w:ascii="宋体" w:hAnsi="宋体" w:eastAsia="宋体" w:cstheme="minorEastAsia"/>
            <w:color w:val="000000"/>
            <w:kern w:val="0"/>
            <w:szCs w:val="21"/>
            <w:lang w:bidi="ar"/>
          </w:rPr>
          <w:t xml:space="preserve">pT3a：肿瘤&gt;4cm，局限于甲状腺内 </w:t>
        </w:r>
      </w:ins>
    </w:p>
    <w:p>
      <w:pPr>
        <w:widowControl/>
        <w:ind w:firstLine="420" w:firstLineChars="200"/>
        <w:jc w:val="left"/>
        <w:rPr>
          <w:ins w:id="342" w:author="刘剑" w:date="2021-01-29T14:19:40Z"/>
          <w:rFonts w:ascii="宋体" w:hAnsi="宋体" w:eastAsia="宋体" w:cstheme="minorEastAsia"/>
          <w:szCs w:val="21"/>
        </w:rPr>
      </w:pPr>
      <w:ins w:id="343" w:author="刘剑" w:date="2021-01-29T14:19:40Z">
        <w:r>
          <w:rPr>
            <w:rFonts w:ascii="宋体" w:hAnsi="宋体" w:eastAsia="宋体" w:cstheme="minorEastAsia"/>
            <w:color w:val="000000"/>
            <w:kern w:val="0"/>
            <w:szCs w:val="21"/>
            <w:lang w:bidi="ar"/>
          </w:rPr>
          <w:t xml:space="preserve">pT3b：大体侵犯甲状腺外带状肌，无论肿瘤大小 </w:t>
        </w:r>
      </w:ins>
    </w:p>
    <w:p>
      <w:pPr>
        <w:widowControl/>
        <w:ind w:firstLine="1050" w:firstLineChars="500"/>
        <w:jc w:val="left"/>
        <w:rPr>
          <w:ins w:id="344" w:author="刘剑" w:date="2021-01-29T14:19:40Z"/>
          <w:rFonts w:ascii="宋体" w:hAnsi="宋体" w:eastAsia="宋体" w:cstheme="minorEastAsia"/>
          <w:szCs w:val="21"/>
        </w:rPr>
      </w:pPr>
      <w:ins w:id="345" w:author="刘剑" w:date="2021-01-29T14:19:40Z">
        <w:r>
          <w:rPr>
            <w:rFonts w:hint="eastAsia" w:ascii="宋体" w:hAnsi="宋体" w:eastAsia="宋体" w:cstheme="minorEastAsia"/>
            <w:color w:val="000000"/>
            <w:kern w:val="0"/>
            <w:szCs w:val="21"/>
            <w:lang w:bidi="ar"/>
          </w:rPr>
          <w:t>带状肌包括：胸骨舌骨肌、胸骨甲状肌、甲状舌骨肌、肩胛舌骨肌</w:t>
        </w:r>
      </w:ins>
      <w:ins w:id="346" w:author="刘剑" w:date="2021-01-29T14:19:40Z">
        <w:r>
          <w:rPr>
            <w:rFonts w:ascii="宋体" w:hAnsi="宋体" w:eastAsia="宋体" w:cstheme="minorEastAsia"/>
            <w:color w:val="000000"/>
            <w:kern w:val="0"/>
            <w:szCs w:val="21"/>
            <w:lang w:bidi="ar"/>
          </w:rPr>
          <w:t xml:space="preserve"> </w:t>
        </w:r>
      </w:ins>
    </w:p>
    <w:p>
      <w:pPr>
        <w:widowControl/>
        <w:ind w:firstLine="420" w:firstLineChars="200"/>
        <w:jc w:val="left"/>
        <w:rPr>
          <w:ins w:id="347" w:author="刘剑" w:date="2021-01-29T14:19:40Z"/>
          <w:rFonts w:ascii="宋体" w:hAnsi="宋体" w:eastAsia="宋体" w:cstheme="minorEastAsia"/>
          <w:szCs w:val="21"/>
        </w:rPr>
      </w:pPr>
      <w:ins w:id="348" w:author="刘剑" w:date="2021-01-29T14:19:40Z">
        <w:r>
          <w:rPr>
            <w:rFonts w:ascii="宋体" w:hAnsi="宋体" w:eastAsia="宋体" w:cstheme="minorEastAsia"/>
            <w:color w:val="000000"/>
            <w:kern w:val="0"/>
            <w:szCs w:val="21"/>
            <w:lang w:bidi="ar"/>
          </w:rPr>
          <w:t xml:space="preserve">pT4：进展期病变 </w:t>
        </w:r>
      </w:ins>
    </w:p>
    <w:p>
      <w:pPr>
        <w:widowControl/>
        <w:ind w:firstLine="420" w:firstLineChars="200"/>
        <w:jc w:val="left"/>
        <w:rPr>
          <w:ins w:id="349" w:author="刘剑" w:date="2021-01-29T14:19:40Z"/>
          <w:rFonts w:ascii="宋体" w:hAnsi="宋体" w:eastAsia="宋体" w:cstheme="minorEastAsia"/>
          <w:color w:val="000000"/>
          <w:kern w:val="0"/>
          <w:szCs w:val="21"/>
          <w:lang w:bidi="ar"/>
        </w:rPr>
      </w:pPr>
      <w:ins w:id="350" w:author="刘剑" w:date="2021-01-29T14:19:40Z">
        <w:r>
          <w:rPr>
            <w:rFonts w:ascii="宋体" w:hAnsi="宋体" w:eastAsia="宋体" w:cstheme="minorEastAsia"/>
            <w:color w:val="000000"/>
            <w:kern w:val="0"/>
            <w:szCs w:val="21"/>
            <w:lang w:bidi="ar"/>
          </w:rPr>
          <w:t>pT4a：中度进展，任何大小的肿瘤，侵犯甲状腺外颈部周围器官和软组织，如喉、气管、食管、喉</w:t>
        </w:r>
      </w:ins>
      <w:ins w:id="351" w:author="刘剑" w:date="2021-01-29T14:19:40Z">
        <w:r>
          <w:rPr>
            <w:rFonts w:hint="eastAsia" w:ascii="宋体" w:hAnsi="宋体" w:eastAsia="宋体" w:cstheme="minorEastAsia"/>
            <w:color w:val="000000"/>
            <w:kern w:val="0"/>
            <w:szCs w:val="21"/>
            <w:lang w:bidi="ar"/>
          </w:rPr>
          <w:t>反神经及皮下软组织</w:t>
        </w:r>
      </w:ins>
      <w:ins w:id="352" w:author="刘剑" w:date="2021-01-29T14:19:40Z">
        <w:r>
          <w:rPr>
            <w:rFonts w:ascii="宋体" w:hAnsi="宋体" w:eastAsia="宋体" w:cstheme="minorEastAsia"/>
            <w:color w:val="000000"/>
            <w:kern w:val="0"/>
            <w:szCs w:val="21"/>
            <w:lang w:bidi="ar"/>
          </w:rPr>
          <w:t xml:space="preserve"> </w:t>
        </w:r>
      </w:ins>
    </w:p>
    <w:p>
      <w:pPr>
        <w:widowControl/>
        <w:ind w:firstLine="420" w:firstLineChars="200"/>
        <w:jc w:val="left"/>
        <w:rPr>
          <w:ins w:id="353" w:author="刘剑" w:date="2021-01-29T14:19:40Z"/>
          <w:rFonts w:ascii="宋体" w:hAnsi="宋体" w:eastAsia="宋体" w:cstheme="minorEastAsia"/>
          <w:color w:val="000000"/>
          <w:kern w:val="0"/>
          <w:szCs w:val="21"/>
          <w:lang w:bidi="ar"/>
        </w:rPr>
      </w:pPr>
      <w:ins w:id="354" w:author="刘剑" w:date="2021-01-29T14:19:40Z">
        <w:r>
          <w:rPr>
            <w:rFonts w:ascii="宋体" w:hAnsi="宋体" w:eastAsia="宋体" w:cstheme="minorEastAsia"/>
            <w:color w:val="000000"/>
            <w:kern w:val="0"/>
            <w:szCs w:val="21"/>
            <w:lang w:bidi="ar"/>
          </w:rPr>
          <w:t>pT4b：重度进展，任何大小的肿瘤，侵犯椎前筋膜，或包裹颈动脉、</w:t>
        </w:r>
      </w:ins>
      <w:ins w:id="355" w:author="刘剑" w:date="2021-01-29T14:19:40Z">
        <w:r>
          <w:rPr>
            <w:rFonts w:hint="eastAsia" w:ascii="宋体" w:hAnsi="宋体" w:eastAsia="宋体" w:cstheme="minorEastAsia"/>
            <w:color w:val="000000"/>
            <w:kern w:val="0"/>
            <w:szCs w:val="21"/>
            <w:lang w:bidi="ar"/>
          </w:rPr>
          <w:t>纵隔血管</w:t>
        </w:r>
      </w:ins>
    </w:p>
    <w:p>
      <w:pPr>
        <w:widowControl/>
        <w:jc w:val="left"/>
        <w:rPr>
          <w:ins w:id="356" w:author="刘剑" w:date="2021-01-29T14:19:40Z"/>
          <w:rFonts w:ascii="宋体" w:hAnsi="宋体" w:eastAsia="宋体" w:cstheme="minorEastAsia"/>
          <w:szCs w:val="21"/>
        </w:rPr>
      </w:pPr>
      <w:ins w:id="357" w:author="刘剑" w:date="2021-01-29T14:19:40Z">
        <w:r>
          <w:rPr>
            <w:rFonts w:hint="eastAsia" w:ascii="宋体" w:hAnsi="宋体" w:eastAsia="宋体" w:cstheme="minorEastAsia"/>
            <w:color w:val="000000"/>
            <w:kern w:val="0"/>
            <w:szCs w:val="21"/>
            <w:lang w:bidi="ar"/>
          </w:rPr>
          <w:t>区域淋巴结：适用于所有甲状腺癌</w:t>
        </w:r>
      </w:ins>
      <w:ins w:id="358" w:author="刘剑" w:date="2021-01-29T14:19:40Z">
        <w:r>
          <w:rPr>
            <w:rFonts w:ascii="宋体" w:hAnsi="宋体" w:eastAsia="宋体" w:cstheme="minorEastAsia"/>
            <w:color w:val="000000"/>
            <w:kern w:val="0"/>
            <w:szCs w:val="21"/>
            <w:lang w:bidi="ar"/>
          </w:rPr>
          <w:t xml:space="preserve"> </w:t>
        </w:r>
      </w:ins>
    </w:p>
    <w:p>
      <w:pPr>
        <w:widowControl/>
        <w:ind w:firstLine="420" w:firstLineChars="200"/>
        <w:jc w:val="left"/>
        <w:rPr>
          <w:ins w:id="359" w:author="刘剑" w:date="2021-01-29T14:19:40Z"/>
          <w:rFonts w:ascii="宋体" w:hAnsi="宋体" w:eastAsia="宋体" w:cstheme="minorEastAsia"/>
          <w:szCs w:val="21"/>
        </w:rPr>
      </w:pPr>
      <w:ins w:id="360" w:author="刘剑" w:date="2021-01-29T14:19:40Z">
        <w:r>
          <w:rPr>
            <w:rFonts w:ascii="宋体" w:hAnsi="宋体" w:eastAsia="宋体" w:cstheme="minorEastAsia"/>
            <w:color w:val="000000"/>
            <w:kern w:val="0"/>
            <w:szCs w:val="21"/>
            <w:lang w:bidi="ar"/>
          </w:rPr>
          <w:t>pNx</w:t>
        </w:r>
      </w:ins>
      <w:ins w:id="361" w:author="刘剑" w:date="2021-01-29T14:19:40Z">
        <w:r>
          <w:rPr>
            <w:rFonts w:hint="eastAsia" w:ascii="宋体" w:hAnsi="宋体" w:eastAsia="宋体" w:cstheme="minorEastAsia"/>
            <w:color w:val="000000"/>
            <w:kern w:val="0"/>
            <w:szCs w:val="21"/>
            <w:lang w:bidi="ar"/>
          </w:rPr>
          <w:t>：区域淋巴结无法评估</w:t>
        </w:r>
      </w:ins>
      <w:ins w:id="362" w:author="刘剑" w:date="2021-01-29T14:19:40Z">
        <w:r>
          <w:rPr>
            <w:rFonts w:ascii="宋体" w:hAnsi="宋体" w:eastAsia="宋体" w:cstheme="minorEastAsia"/>
            <w:color w:val="000000"/>
            <w:kern w:val="0"/>
            <w:szCs w:val="21"/>
            <w:lang w:bidi="ar"/>
          </w:rPr>
          <w:t xml:space="preserve"> </w:t>
        </w:r>
      </w:ins>
    </w:p>
    <w:p>
      <w:pPr>
        <w:widowControl/>
        <w:ind w:firstLine="420" w:firstLineChars="200"/>
        <w:jc w:val="left"/>
        <w:rPr>
          <w:ins w:id="363" w:author="刘剑" w:date="2021-01-29T14:19:40Z"/>
          <w:rFonts w:ascii="宋体" w:hAnsi="宋体" w:eastAsia="宋体" w:cstheme="minorEastAsia"/>
          <w:szCs w:val="21"/>
        </w:rPr>
      </w:pPr>
      <w:ins w:id="364" w:author="刘剑" w:date="2021-01-29T14:19:40Z">
        <w:r>
          <w:rPr>
            <w:rFonts w:ascii="宋体" w:hAnsi="宋体" w:eastAsia="宋体" w:cstheme="minorEastAsia"/>
            <w:color w:val="000000"/>
            <w:kern w:val="0"/>
            <w:szCs w:val="21"/>
            <w:lang w:bidi="ar"/>
          </w:rPr>
          <w:t xml:space="preserve">pN0：无淋巴结转移证据 </w:t>
        </w:r>
      </w:ins>
    </w:p>
    <w:p>
      <w:pPr>
        <w:widowControl/>
        <w:ind w:firstLine="420" w:firstLineChars="200"/>
        <w:jc w:val="left"/>
        <w:rPr>
          <w:ins w:id="365" w:author="刘剑" w:date="2021-01-29T14:19:40Z"/>
          <w:rFonts w:ascii="宋体" w:hAnsi="宋体" w:eastAsia="宋体" w:cstheme="minorEastAsia"/>
          <w:szCs w:val="21"/>
        </w:rPr>
      </w:pPr>
      <w:ins w:id="366" w:author="刘剑" w:date="2021-01-29T14:19:40Z">
        <w:r>
          <w:rPr>
            <w:rFonts w:ascii="宋体" w:hAnsi="宋体" w:eastAsia="宋体" w:cstheme="minorEastAsia"/>
            <w:color w:val="000000"/>
            <w:kern w:val="0"/>
            <w:szCs w:val="21"/>
            <w:lang w:bidi="ar"/>
          </w:rPr>
          <w:t xml:space="preserve">pN1：区域淋巴结转移 </w:t>
        </w:r>
      </w:ins>
    </w:p>
    <w:p>
      <w:pPr>
        <w:widowControl/>
        <w:ind w:firstLine="420" w:firstLineChars="200"/>
        <w:jc w:val="left"/>
        <w:rPr>
          <w:ins w:id="367" w:author="刘剑" w:date="2021-01-29T14:19:40Z"/>
          <w:rFonts w:ascii="宋体" w:hAnsi="宋体" w:eastAsia="宋体" w:cstheme="minorEastAsia"/>
          <w:szCs w:val="21"/>
        </w:rPr>
      </w:pPr>
      <w:ins w:id="368" w:author="刘剑" w:date="2021-01-29T14:19:40Z">
        <w:r>
          <w:rPr>
            <w:rFonts w:ascii="宋体" w:hAnsi="宋体" w:eastAsia="宋体" w:cstheme="minorEastAsia"/>
            <w:color w:val="000000"/>
            <w:kern w:val="0"/>
            <w:szCs w:val="21"/>
            <w:lang w:bidi="ar"/>
          </w:rPr>
          <w:t>pN1a：转移至Ⅵ、Ⅶ区（包括气管旁、气管前、</w:t>
        </w:r>
      </w:ins>
      <w:ins w:id="369" w:author="刘剑" w:date="2021-01-29T14:19:40Z">
        <w:r>
          <w:rPr>
            <w:rFonts w:hint="eastAsia" w:ascii="宋体" w:hAnsi="宋体" w:eastAsia="宋体" w:cstheme="minorEastAsia"/>
            <w:color w:val="000000"/>
            <w:kern w:val="0"/>
            <w:szCs w:val="21"/>
            <w:lang w:bidi="ar"/>
          </w:rPr>
          <w:t>喉前</w:t>
        </w:r>
      </w:ins>
      <w:ins w:id="370" w:author="刘剑" w:date="2021-01-29T14:19:40Z">
        <w:r>
          <w:rPr>
            <w:rFonts w:ascii="宋体" w:hAnsi="宋体" w:eastAsia="宋体" w:cstheme="minorEastAsia"/>
            <w:color w:val="000000"/>
            <w:kern w:val="0"/>
            <w:szCs w:val="21"/>
            <w:lang w:bidi="ar"/>
          </w:rPr>
          <w:t xml:space="preserve">/Delphian 或上纵隔）淋巴结，可以为单侧或双侧。 </w:t>
        </w:r>
      </w:ins>
    </w:p>
    <w:p>
      <w:pPr>
        <w:widowControl/>
        <w:ind w:firstLine="420" w:firstLineChars="200"/>
        <w:jc w:val="left"/>
        <w:rPr>
          <w:ins w:id="371" w:author="刘剑" w:date="2021-01-29T14:19:40Z"/>
          <w:rFonts w:ascii="宋体" w:hAnsi="宋体" w:eastAsia="宋体" w:cstheme="minorEastAsia"/>
          <w:color w:val="000000"/>
          <w:kern w:val="0"/>
          <w:szCs w:val="21"/>
          <w:lang w:bidi="ar"/>
        </w:rPr>
      </w:pPr>
      <w:ins w:id="372" w:author="刘剑" w:date="2021-01-29T14:19:40Z">
        <w:r>
          <w:rPr>
            <w:rFonts w:ascii="宋体" w:hAnsi="宋体" w:eastAsia="宋体" w:cstheme="minorEastAsia"/>
            <w:color w:val="000000"/>
            <w:kern w:val="0"/>
            <w:szCs w:val="21"/>
            <w:lang w:bidi="ar"/>
          </w:rPr>
          <w:t>pN1b：单侧、双侧或对侧</w:t>
        </w:r>
      </w:ins>
      <w:ins w:id="373" w:author="刘剑" w:date="2021-01-29T14:19:40Z">
        <w:r>
          <w:rPr>
            <w:rFonts w:hint="eastAsia" w:ascii="宋体" w:hAnsi="宋体" w:eastAsia="宋体" w:cstheme="minorEastAsia"/>
            <w:color w:val="000000"/>
            <w:kern w:val="0"/>
            <w:szCs w:val="21"/>
            <w:lang w:bidi="ar"/>
          </w:rPr>
          <w:t>颈淋巴结转移（包括Ⅰ、Ⅱ、Ⅲ、Ⅳ或Ⅴ区）淋巴结或咽后淋巴结转移。</w:t>
        </w:r>
      </w:ins>
      <w:ins w:id="374" w:author="刘剑" w:date="2021-01-29T14:19:40Z">
        <w:r>
          <w:rPr>
            <w:rFonts w:ascii="宋体" w:hAnsi="宋体" w:eastAsia="宋体" w:cstheme="minorEastAsia"/>
            <w:color w:val="000000"/>
            <w:kern w:val="0"/>
            <w:szCs w:val="21"/>
            <w:lang w:bidi="ar"/>
          </w:rPr>
          <w:t xml:space="preserve"> </w:t>
        </w:r>
      </w:ins>
    </w:p>
    <w:p>
      <w:pPr>
        <w:widowControl/>
        <w:jc w:val="left"/>
        <w:rPr>
          <w:ins w:id="375" w:author="刘剑" w:date="2021-01-29T14:19:40Z"/>
          <w:rFonts w:ascii="宋体" w:hAnsi="宋体" w:eastAsia="宋体" w:cstheme="minorEastAsia"/>
          <w:szCs w:val="21"/>
        </w:rPr>
      </w:pPr>
      <w:ins w:id="376" w:author="刘剑" w:date="2021-01-29T14:19:40Z">
        <w:r>
          <w:rPr>
            <w:rFonts w:hint="eastAsia" w:ascii="宋体" w:hAnsi="宋体" w:eastAsia="宋体" w:cstheme="minorEastAsia"/>
            <w:color w:val="000000"/>
            <w:kern w:val="0"/>
            <w:szCs w:val="21"/>
            <w:lang w:bidi="ar"/>
          </w:rPr>
          <w:t>远处转移：适用于所有甲状腺癌</w:t>
        </w:r>
      </w:ins>
      <w:ins w:id="377" w:author="刘剑" w:date="2021-01-29T14:19:40Z">
        <w:r>
          <w:rPr>
            <w:rFonts w:ascii="宋体" w:hAnsi="宋体" w:eastAsia="宋体" w:cstheme="minorEastAsia"/>
            <w:color w:val="000000"/>
            <w:kern w:val="0"/>
            <w:szCs w:val="21"/>
            <w:lang w:bidi="ar"/>
          </w:rPr>
          <w:t xml:space="preserve"> </w:t>
        </w:r>
      </w:ins>
    </w:p>
    <w:p>
      <w:pPr>
        <w:widowControl/>
        <w:ind w:firstLine="420" w:firstLineChars="200"/>
        <w:jc w:val="left"/>
        <w:rPr>
          <w:ins w:id="378" w:author="刘剑" w:date="2021-01-29T14:19:40Z"/>
          <w:rFonts w:ascii="宋体" w:hAnsi="宋体" w:eastAsia="宋体" w:cstheme="minorEastAsia"/>
          <w:szCs w:val="21"/>
        </w:rPr>
      </w:pPr>
      <w:ins w:id="379" w:author="刘剑" w:date="2021-01-29T14:19:40Z">
        <w:r>
          <w:rPr>
            <w:rFonts w:ascii="宋体" w:hAnsi="宋体" w:eastAsia="宋体" w:cstheme="minorEastAsia"/>
            <w:color w:val="000000"/>
            <w:kern w:val="0"/>
            <w:szCs w:val="21"/>
            <w:lang w:bidi="ar"/>
          </w:rPr>
          <w:t xml:space="preserve">M0：无远处转移 </w:t>
        </w:r>
      </w:ins>
    </w:p>
    <w:p>
      <w:pPr>
        <w:widowControl/>
        <w:ind w:firstLine="420" w:firstLineChars="200"/>
        <w:jc w:val="left"/>
        <w:rPr>
          <w:ins w:id="380" w:author="刘剑" w:date="2021-01-29T14:19:40Z"/>
          <w:rFonts w:ascii="宋体" w:hAnsi="宋体" w:eastAsia="宋体" w:cstheme="minorEastAsia"/>
          <w:color w:val="000000"/>
          <w:kern w:val="0"/>
          <w:szCs w:val="21"/>
          <w:lang w:bidi="ar"/>
        </w:rPr>
      </w:pPr>
      <w:ins w:id="381" w:author="刘剑" w:date="2021-01-29T14:19:40Z">
        <w:r>
          <w:rPr>
            <w:rFonts w:ascii="宋体" w:hAnsi="宋体" w:eastAsia="宋体" w:cstheme="minorEastAsia"/>
            <w:color w:val="000000"/>
            <w:kern w:val="0"/>
            <w:szCs w:val="21"/>
            <w:lang w:bidi="ar"/>
          </w:rPr>
          <w:t xml:space="preserve">M1：有远处转移 </w:t>
        </w:r>
      </w:ins>
    </w:p>
    <w:tbl>
      <w:tblPr>
        <w:tblStyle w:val="8"/>
        <w:tblpPr w:leftFromText="180" w:rightFromText="180" w:vertAnchor="text" w:horzAnchor="page" w:tblpX="2315" w:tblpY="234"/>
        <w:tblOverlap w:val="never"/>
        <w:tblW w:w="6794"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2116"/>
        <w:gridCol w:w="48"/>
        <w:gridCol w:w="1532"/>
        <w:gridCol w:w="1559"/>
        <w:gridCol w:w="1539"/>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97" w:hRule="atLeast"/>
          <w:ins w:id="382" w:author="刘剑" w:date="2021-01-29T14:19:40Z"/>
        </w:trPr>
        <w:tc>
          <w:tcPr>
            <w:tcW w:w="6794" w:type="dxa"/>
            <w:gridSpan w:val="5"/>
            <w:tcBorders>
              <w:bottom w:val="single" w:color="000000" w:sz="4" w:space="0"/>
            </w:tcBorders>
          </w:tcPr>
          <w:p>
            <w:pPr>
              <w:pStyle w:val="22"/>
              <w:spacing w:before="0" w:after="0" w:line="360" w:lineRule="auto"/>
              <w:ind w:left="105"/>
              <w:jc w:val="left"/>
              <w:rPr>
                <w:ins w:id="383" w:author="刘剑" w:date="2021-01-29T14:19:40Z"/>
                <w:rFonts w:ascii="宋体" w:hAnsi="宋体" w:eastAsia="宋体" w:cstheme="minorEastAsia"/>
                <w:szCs w:val="21"/>
              </w:rPr>
            </w:pPr>
            <w:ins w:id="384" w:author="刘剑" w:date="2021-01-29T14:19:40Z">
              <w:r>
                <w:rPr>
                  <w:rFonts w:hint="eastAsia" w:ascii="宋体" w:hAnsi="宋体" w:eastAsia="宋体" w:cstheme="minorEastAsia"/>
                  <w:szCs w:val="21"/>
                </w:rPr>
                <w:t>乳头状或滤泡状癌（分化型）</w:t>
              </w:r>
            </w:ins>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97" w:hRule="atLeast"/>
          <w:ins w:id="385" w:author="刘剑" w:date="2021-01-29T14:19:40Z"/>
        </w:trPr>
        <w:tc>
          <w:tcPr>
            <w:tcW w:w="6794" w:type="dxa"/>
            <w:gridSpan w:val="5"/>
            <w:tcBorders>
              <w:top w:val="single" w:color="000000" w:sz="4" w:space="0"/>
              <w:bottom w:val="single" w:color="000000" w:sz="4" w:space="0"/>
            </w:tcBorders>
          </w:tcPr>
          <w:p>
            <w:pPr>
              <w:pStyle w:val="22"/>
              <w:spacing w:before="0" w:after="0" w:line="360" w:lineRule="auto"/>
              <w:ind w:left="105"/>
              <w:jc w:val="left"/>
              <w:rPr>
                <w:ins w:id="386" w:author="刘剑" w:date="2021-01-29T14:19:40Z"/>
                <w:rFonts w:ascii="宋体" w:hAnsi="宋体" w:eastAsia="宋体" w:cstheme="minorEastAsia"/>
                <w:szCs w:val="21"/>
              </w:rPr>
            </w:pPr>
            <w:ins w:id="387" w:author="刘剑" w:date="2021-01-29T14:19:40Z">
              <w:r>
                <w:rPr>
                  <w:rFonts w:hint="eastAsia" w:ascii="宋体" w:hAnsi="宋体" w:eastAsia="宋体" w:cstheme="minorEastAsia"/>
                  <w:szCs w:val="21"/>
                </w:rPr>
                <w:t>年龄＜</w:t>
              </w:r>
            </w:ins>
            <w:ins w:id="388" w:author="刘剑" w:date="2021-01-29T14:19:40Z">
              <w:r>
                <w:rPr>
                  <w:rFonts w:ascii="宋体" w:hAnsi="宋体" w:eastAsia="宋体" w:cstheme="minorEastAsia"/>
                  <w:szCs w:val="21"/>
                </w:rPr>
                <w:t xml:space="preserve">55 </w:t>
              </w:r>
            </w:ins>
            <w:ins w:id="389" w:author="刘剑" w:date="2021-01-29T14:19:40Z">
              <w:r>
                <w:rPr>
                  <w:rFonts w:hint="eastAsia" w:ascii="宋体" w:hAnsi="宋体" w:eastAsia="宋体" w:cstheme="minorEastAsia"/>
                  <w:szCs w:val="21"/>
                </w:rPr>
                <w:t>岁</w:t>
              </w:r>
            </w:ins>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97" w:hRule="atLeast"/>
          <w:ins w:id="390" w:author="刘剑" w:date="2021-01-29T14:19:40Z"/>
        </w:trPr>
        <w:tc>
          <w:tcPr>
            <w:tcW w:w="2116" w:type="dxa"/>
            <w:tcBorders>
              <w:top w:val="single" w:color="000000" w:sz="4" w:space="0"/>
              <w:bottom w:val="single" w:color="000000" w:sz="4" w:space="0"/>
              <w:right w:val="single" w:color="000000" w:sz="4" w:space="0"/>
            </w:tcBorders>
          </w:tcPr>
          <w:p>
            <w:pPr>
              <w:pStyle w:val="22"/>
              <w:spacing w:before="0" w:after="0" w:line="360" w:lineRule="auto"/>
              <w:ind w:left="0"/>
              <w:jc w:val="center"/>
              <w:rPr>
                <w:ins w:id="391" w:author="刘剑" w:date="2021-01-29T14:19:40Z"/>
                <w:rFonts w:ascii="宋体" w:hAnsi="宋体" w:eastAsia="宋体" w:cstheme="minorEastAsia"/>
                <w:szCs w:val="21"/>
              </w:rPr>
            </w:pPr>
          </w:p>
        </w:tc>
        <w:tc>
          <w:tcPr>
            <w:tcW w:w="1580" w:type="dxa"/>
            <w:gridSpan w:val="2"/>
            <w:tcBorders>
              <w:top w:val="single" w:color="000000" w:sz="4" w:space="0"/>
              <w:left w:val="single" w:color="000000" w:sz="4" w:space="0"/>
              <w:bottom w:val="single" w:color="000000" w:sz="4" w:space="0"/>
              <w:right w:val="single" w:color="000000" w:sz="4" w:space="0"/>
            </w:tcBorders>
          </w:tcPr>
          <w:p>
            <w:pPr>
              <w:pStyle w:val="22"/>
              <w:spacing w:before="0" w:after="0" w:line="360" w:lineRule="auto"/>
              <w:ind w:left="110"/>
              <w:jc w:val="center"/>
              <w:rPr>
                <w:ins w:id="392" w:author="刘剑" w:date="2021-01-29T14:19:40Z"/>
                <w:rFonts w:ascii="宋体" w:hAnsi="宋体" w:eastAsia="宋体" w:cstheme="minorEastAsia"/>
                <w:szCs w:val="21"/>
              </w:rPr>
            </w:pPr>
            <w:ins w:id="393" w:author="刘剑" w:date="2021-01-29T14:19:40Z">
              <w:r>
                <w:rPr>
                  <w:rFonts w:ascii="宋体" w:hAnsi="宋体" w:eastAsia="宋体" w:cstheme="minorEastAsia"/>
                  <w:szCs w:val="21"/>
                </w:rPr>
                <w:t>T</w:t>
              </w:r>
            </w:ins>
          </w:p>
        </w:tc>
        <w:tc>
          <w:tcPr>
            <w:tcW w:w="1559" w:type="dxa"/>
            <w:tcBorders>
              <w:top w:val="single" w:color="000000" w:sz="4" w:space="0"/>
              <w:left w:val="single" w:color="000000" w:sz="4" w:space="0"/>
              <w:bottom w:val="single" w:color="000000" w:sz="4" w:space="0"/>
              <w:right w:val="single" w:color="000000" w:sz="4" w:space="0"/>
            </w:tcBorders>
          </w:tcPr>
          <w:p>
            <w:pPr>
              <w:pStyle w:val="22"/>
              <w:spacing w:before="0" w:after="0" w:line="360" w:lineRule="auto"/>
              <w:jc w:val="center"/>
              <w:rPr>
                <w:ins w:id="394" w:author="刘剑" w:date="2021-01-29T14:19:40Z"/>
                <w:rFonts w:ascii="宋体" w:hAnsi="宋体" w:eastAsia="宋体" w:cstheme="minorEastAsia"/>
                <w:szCs w:val="21"/>
              </w:rPr>
            </w:pPr>
            <w:ins w:id="395" w:author="刘剑" w:date="2021-01-29T14:19:40Z">
              <w:r>
                <w:rPr>
                  <w:rFonts w:ascii="宋体" w:hAnsi="宋体" w:eastAsia="宋体" w:cstheme="minorEastAsia"/>
                  <w:szCs w:val="21"/>
                </w:rPr>
                <w:t>N</w:t>
              </w:r>
            </w:ins>
          </w:p>
        </w:tc>
        <w:tc>
          <w:tcPr>
            <w:tcW w:w="1539" w:type="dxa"/>
            <w:tcBorders>
              <w:top w:val="single" w:color="000000" w:sz="4" w:space="0"/>
              <w:left w:val="single" w:color="000000" w:sz="4" w:space="0"/>
              <w:bottom w:val="single" w:color="000000" w:sz="4" w:space="0"/>
            </w:tcBorders>
          </w:tcPr>
          <w:p>
            <w:pPr>
              <w:pStyle w:val="22"/>
              <w:spacing w:before="0" w:after="0" w:line="360" w:lineRule="auto"/>
              <w:ind w:left="113"/>
              <w:jc w:val="center"/>
              <w:rPr>
                <w:ins w:id="396" w:author="刘剑" w:date="2021-01-29T14:19:40Z"/>
                <w:rFonts w:ascii="宋体" w:hAnsi="宋体" w:eastAsia="宋体" w:cstheme="minorEastAsia"/>
                <w:szCs w:val="21"/>
              </w:rPr>
            </w:pPr>
            <w:ins w:id="397" w:author="刘剑" w:date="2021-01-29T14:19:40Z">
              <w:r>
                <w:rPr>
                  <w:rFonts w:ascii="宋体" w:hAnsi="宋体" w:eastAsia="宋体" w:cstheme="minorEastAsia"/>
                  <w:szCs w:val="21"/>
                </w:rPr>
                <w:t>M</w:t>
              </w:r>
            </w:ins>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97" w:hRule="atLeast"/>
          <w:ins w:id="398" w:author="刘剑" w:date="2021-01-29T14:19:40Z"/>
        </w:trPr>
        <w:tc>
          <w:tcPr>
            <w:tcW w:w="2116" w:type="dxa"/>
            <w:tcBorders>
              <w:top w:val="single" w:color="000000" w:sz="4" w:space="0"/>
              <w:bottom w:val="single" w:color="000000" w:sz="4" w:space="0"/>
              <w:right w:val="single" w:color="000000" w:sz="4" w:space="0"/>
            </w:tcBorders>
          </w:tcPr>
          <w:p>
            <w:pPr>
              <w:pStyle w:val="22"/>
              <w:spacing w:before="0" w:after="0" w:line="360" w:lineRule="auto"/>
              <w:ind w:left="105"/>
              <w:jc w:val="center"/>
              <w:rPr>
                <w:ins w:id="399" w:author="刘剑" w:date="2021-01-29T14:19:40Z"/>
                <w:rFonts w:ascii="宋体" w:hAnsi="宋体" w:eastAsia="宋体" w:cstheme="minorEastAsia"/>
                <w:szCs w:val="21"/>
              </w:rPr>
            </w:pPr>
            <w:ins w:id="400" w:author="刘剑" w:date="2021-01-29T14:19:40Z">
              <w:r>
                <w:rPr>
                  <w:rFonts w:hint="eastAsia" w:ascii="宋体" w:hAnsi="宋体" w:eastAsia="宋体" w:cstheme="minorEastAsia"/>
                  <w:szCs w:val="21"/>
                </w:rPr>
                <w:t>Ⅰ期</w:t>
              </w:r>
            </w:ins>
          </w:p>
        </w:tc>
        <w:tc>
          <w:tcPr>
            <w:tcW w:w="1580" w:type="dxa"/>
            <w:gridSpan w:val="2"/>
            <w:tcBorders>
              <w:top w:val="single" w:color="000000" w:sz="4" w:space="0"/>
              <w:left w:val="single" w:color="000000" w:sz="4" w:space="0"/>
              <w:bottom w:val="single" w:color="000000" w:sz="4" w:space="0"/>
              <w:right w:val="single" w:color="000000" w:sz="4" w:space="0"/>
            </w:tcBorders>
          </w:tcPr>
          <w:p>
            <w:pPr>
              <w:pStyle w:val="22"/>
              <w:spacing w:before="0" w:after="0" w:line="360" w:lineRule="auto"/>
              <w:ind w:left="110"/>
              <w:jc w:val="center"/>
              <w:rPr>
                <w:ins w:id="401" w:author="刘剑" w:date="2021-01-29T14:19:40Z"/>
                <w:rFonts w:ascii="宋体" w:hAnsi="宋体" w:eastAsia="宋体" w:cstheme="minorEastAsia"/>
                <w:szCs w:val="21"/>
              </w:rPr>
            </w:pPr>
            <w:ins w:id="402" w:author="刘剑" w:date="2021-01-29T14:19:40Z">
              <w:r>
                <w:rPr>
                  <w:rFonts w:hint="eastAsia" w:ascii="宋体" w:hAnsi="宋体" w:eastAsia="宋体" w:cstheme="minorEastAsia"/>
                  <w:szCs w:val="21"/>
                </w:rPr>
                <w:t>任何</w:t>
              </w:r>
            </w:ins>
          </w:p>
        </w:tc>
        <w:tc>
          <w:tcPr>
            <w:tcW w:w="1559" w:type="dxa"/>
            <w:tcBorders>
              <w:top w:val="single" w:color="000000" w:sz="4" w:space="0"/>
              <w:left w:val="single" w:color="000000" w:sz="4" w:space="0"/>
              <w:bottom w:val="single" w:color="000000" w:sz="4" w:space="0"/>
              <w:right w:val="single" w:color="000000" w:sz="4" w:space="0"/>
            </w:tcBorders>
          </w:tcPr>
          <w:p>
            <w:pPr>
              <w:pStyle w:val="22"/>
              <w:spacing w:before="0" w:after="0" w:line="360" w:lineRule="auto"/>
              <w:jc w:val="center"/>
              <w:rPr>
                <w:ins w:id="403" w:author="刘剑" w:date="2021-01-29T14:19:40Z"/>
                <w:rFonts w:ascii="宋体" w:hAnsi="宋体" w:eastAsia="宋体" w:cstheme="minorEastAsia"/>
                <w:szCs w:val="21"/>
              </w:rPr>
            </w:pPr>
            <w:ins w:id="404" w:author="刘剑" w:date="2021-01-29T14:19:40Z">
              <w:r>
                <w:rPr>
                  <w:rFonts w:hint="eastAsia" w:ascii="宋体" w:hAnsi="宋体" w:eastAsia="宋体" w:cstheme="minorEastAsia"/>
                  <w:szCs w:val="21"/>
                </w:rPr>
                <w:t>任何</w:t>
              </w:r>
            </w:ins>
          </w:p>
        </w:tc>
        <w:tc>
          <w:tcPr>
            <w:tcW w:w="1539" w:type="dxa"/>
            <w:tcBorders>
              <w:top w:val="single" w:color="000000" w:sz="4" w:space="0"/>
              <w:left w:val="single" w:color="000000" w:sz="4" w:space="0"/>
              <w:bottom w:val="single" w:color="000000" w:sz="4" w:space="0"/>
            </w:tcBorders>
          </w:tcPr>
          <w:p>
            <w:pPr>
              <w:pStyle w:val="22"/>
              <w:spacing w:before="0" w:after="0" w:line="360" w:lineRule="auto"/>
              <w:ind w:left="113"/>
              <w:jc w:val="center"/>
              <w:rPr>
                <w:ins w:id="405" w:author="刘剑" w:date="2021-01-29T14:19:40Z"/>
                <w:rFonts w:ascii="宋体" w:hAnsi="宋体" w:eastAsia="宋体" w:cstheme="minorEastAsia"/>
                <w:szCs w:val="21"/>
              </w:rPr>
            </w:pPr>
            <w:ins w:id="406" w:author="刘剑" w:date="2021-01-29T14:19:40Z">
              <w:r>
                <w:rPr>
                  <w:rFonts w:ascii="宋体" w:hAnsi="宋体" w:eastAsia="宋体" w:cstheme="minorEastAsia"/>
                  <w:szCs w:val="21"/>
                </w:rPr>
                <w:t>0</w:t>
              </w:r>
            </w:ins>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97" w:hRule="atLeast"/>
          <w:ins w:id="407" w:author="刘剑" w:date="2021-01-29T14:19:40Z"/>
        </w:trPr>
        <w:tc>
          <w:tcPr>
            <w:tcW w:w="2116" w:type="dxa"/>
            <w:tcBorders>
              <w:top w:val="single" w:color="000000" w:sz="4" w:space="0"/>
              <w:bottom w:val="single" w:color="000000" w:sz="4" w:space="0"/>
              <w:right w:val="single" w:color="000000" w:sz="4" w:space="0"/>
            </w:tcBorders>
          </w:tcPr>
          <w:p>
            <w:pPr>
              <w:pStyle w:val="22"/>
              <w:spacing w:before="0" w:after="0" w:line="360" w:lineRule="auto"/>
              <w:ind w:left="105"/>
              <w:jc w:val="center"/>
              <w:rPr>
                <w:ins w:id="408" w:author="刘剑" w:date="2021-01-29T14:19:40Z"/>
                <w:rFonts w:ascii="宋体" w:hAnsi="宋体" w:eastAsia="宋体" w:cstheme="minorEastAsia"/>
                <w:szCs w:val="21"/>
              </w:rPr>
            </w:pPr>
            <w:ins w:id="409" w:author="刘剑" w:date="2021-01-29T14:19:40Z">
              <w:r>
                <w:rPr>
                  <w:rFonts w:hint="eastAsia" w:ascii="宋体" w:hAnsi="宋体" w:eastAsia="宋体" w:cstheme="minorEastAsia"/>
                  <w:szCs w:val="21"/>
                </w:rPr>
                <w:t>Ⅱ期</w:t>
              </w:r>
            </w:ins>
          </w:p>
        </w:tc>
        <w:tc>
          <w:tcPr>
            <w:tcW w:w="1580" w:type="dxa"/>
            <w:gridSpan w:val="2"/>
            <w:tcBorders>
              <w:top w:val="single" w:color="000000" w:sz="4" w:space="0"/>
              <w:left w:val="single" w:color="000000" w:sz="4" w:space="0"/>
              <w:bottom w:val="single" w:color="000000" w:sz="4" w:space="0"/>
              <w:right w:val="single" w:color="000000" w:sz="4" w:space="0"/>
            </w:tcBorders>
          </w:tcPr>
          <w:p>
            <w:pPr>
              <w:pStyle w:val="22"/>
              <w:spacing w:before="0" w:after="0" w:line="360" w:lineRule="auto"/>
              <w:ind w:left="110"/>
              <w:jc w:val="center"/>
              <w:rPr>
                <w:ins w:id="410" w:author="刘剑" w:date="2021-01-29T14:19:40Z"/>
                <w:rFonts w:ascii="宋体" w:hAnsi="宋体" w:eastAsia="宋体" w:cstheme="minorEastAsia"/>
                <w:szCs w:val="21"/>
              </w:rPr>
            </w:pPr>
            <w:ins w:id="411" w:author="刘剑" w:date="2021-01-29T14:19:40Z">
              <w:r>
                <w:rPr>
                  <w:rFonts w:hint="eastAsia" w:ascii="宋体" w:hAnsi="宋体" w:eastAsia="宋体" w:cstheme="minorEastAsia"/>
                  <w:szCs w:val="21"/>
                </w:rPr>
                <w:t>任何</w:t>
              </w:r>
            </w:ins>
          </w:p>
        </w:tc>
        <w:tc>
          <w:tcPr>
            <w:tcW w:w="1559" w:type="dxa"/>
            <w:tcBorders>
              <w:top w:val="single" w:color="000000" w:sz="4" w:space="0"/>
              <w:left w:val="single" w:color="000000" w:sz="4" w:space="0"/>
              <w:bottom w:val="single" w:color="000000" w:sz="4" w:space="0"/>
              <w:right w:val="single" w:color="000000" w:sz="4" w:space="0"/>
            </w:tcBorders>
          </w:tcPr>
          <w:p>
            <w:pPr>
              <w:pStyle w:val="22"/>
              <w:spacing w:before="0" w:after="0" w:line="360" w:lineRule="auto"/>
              <w:jc w:val="center"/>
              <w:rPr>
                <w:ins w:id="412" w:author="刘剑" w:date="2021-01-29T14:19:40Z"/>
                <w:rFonts w:ascii="宋体" w:hAnsi="宋体" w:eastAsia="宋体" w:cstheme="minorEastAsia"/>
                <w:szCs w:val="21"/>
              </w:rPr>
            </w:pPr>
            <w:ins w:id="413" w:author="刘剑" w:date="2021-01-29T14:19:40Z">
              <w:r>
                <w:rPr>
                  <w:rFonts w:hint="eastAsia" w:ascii="宋体" w:hAnsi="宋体" w:eastAsia="宋体" w:cstheme="minorEastAsia"/>
                  <w:szCs w:val="21"/>
                </w:rPr>
                <w:t>任何</w:t>
              </w:r>
            </w:ins>
          </w:p>
        </w:tc>
        <w:tc>
          <w:tcPr>
            <w:tcW w:w="1539" w:type="dxa"/>
            <w:tcBorders>
              <w:top w:val="single" w:color="000000" w:sz="4" w:space="0"/>
              <w:left w:val="single" w:color="000000" w:sz="4" w:space="0"/>
              <w:bottom w:val="single" w:color="000000" w:sz="4" w:space="0"/>
            </w:tcBorders>
          </w:tcPr>
          <w:p>
            <w:pPr>
              <w:pStyle w:val="22"/>
              <w:spacing w:before="0" w:after="0" w:line="360" w:lineRule="auto"/>
              <w:ind w:left="113"/>
              <w:jc w:val="center"/>
              <w:rPr>
                <w:ins w:id="414" w:author="刘剑" w:date="2021-01-29T14:19:40Z"/>
                <w:rFonts w:ascii="宋体" w:hAnsi="宋体" w:eastAsia="宋体" w:cstheme="minorEastAsia"/>
                <w:szCs w:val="21"/>
              </w:rPr>
            </w:pPr>
            <w:ins w:id="415" w:author="刘剑" w:date="2021-01-29T14:19:40Z">
              <w:r>
                <w:rPr>
                  <w:rFonts w:ascii="宋体" w:hAnsi="宋体" w:eastAsia="宋体" w:cstheme="minorEastAsia"/>
                  <w:szCs w:val="21"/>
                </w:rPr>
                <w:t>1</w:t>
              </w:r>
            </w:ins>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97" w:hRule="atLeast"/>
          <w:ins w:id="416" w:author="刘剑" w:date="2021-01-29T14:19:40Z"/>
        </w:trPr>
        <w:tc>
          <w:tcPr>
            <w:tcW w:w="6794" w:type="dxa"/>
            <w:gridSpan w:val="5"/>
            <w:tcBorders>
              <w:top w:val="single" w:color="000000" w:sz="4" w:space="0"/>
              <w:bottom w:val="single" w:color="000000" w:sz="4" w:space="0"/>
            </w:tcBorders>
          </w:tcPr>
          <w:p>
            <w:pPr>
              <w:pStyle w:val="22"/>
              <w:spacing w:before="0" w:after="0" w:line="360" w:lineRule="auto"/>
              <w:ind w:left="105"/>
              <w:jc w:val="left"/>
              <w:rPr>
                <w:ins w:id="417" w:author="刘剑" w:date="2021-01-29T14:19:40Z"/>
                <w:rFonts w:ascii="宋体" w:hAnsi="宋体" w:eastAsia="宋体" w:cstheme="minorEastAsia"/>
                <w:szCs w:val="21"/>
              </w:rPr>
            </w:pPr>
            <w:ins w:id="418" w:author="刘剑" w:date="2021-01-29T14:19:40Z">
              <w:r>
                <w:rPr>
                  <w:rFonts w:hint="eastAsia" w:ascii="宋体" w:hAnsi="宋体" w:eastAsia="宋体" w:cstheme="minorEastAsia"/>
                  <w:szCs w:val="21"/>
                </w:rPr>
                <w:t>年龄≥</w:t>
              </w:r>
            </w:ins>
            <w:ins w:id="419" w:author="刘剑" w:date="2021-01-29T14:19:40Z">
              <w:r>
                <w:rPr>
                  <w:rFonts w:ascii="宋体" w:hAnsi="宋体" w:eastAsia="宋体" w:cstheme="minorEastAsia"/>
                  <w:szCs w:val="21"/>
                </w:rPr>
                <w:t xml:space="preserve">55 </w:t>
              </w:r>
            </w:ins>
            <w:ins w:id="420" w:author="刘剑" w:date="2021-01-29T14:19:40Z">
              <w:r>
                <w:rPr>
                  <w:rFonts w:hint="eastAsia" w:ascii="宋体" w:hAnsi="宋体" w:eastAsia="宋体" w:cstheme="minorEastAsia"/>
                  <w:szCs w:val="21"/>
                </w:rPr>
                <w:t>岁</w:t>
              </w:r>
            </w:ins>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97" w:hRule="atLeast"/>
          <w:ins w:id="421" w:author="刘剑" w:date="2021-01-29T14:19:40Z"/>
        </w:trPr>
        <w:tc>
          <w:tcPr>
            <w:tcW w:w="2164" w:type="dxa"/>
            <w:gridSpan w:val="2"/>
            <w:vMerge w:val="restart"/>
            <w:tcBorders>
              <w:top w:val="single" w:color="000000" w:sz="4" w:space="0"/>
              <w:bottom w:val="single" w:color="000000" w:sz="4" w:space="0"/>
              <w:right w:val="single" w:color="000000" w:sz="4" w:space="0"/>
            </w:tcBorders>
          </w:tcPr>
          <w:p>
            <w:pPr>
              <w:pStyle w:val="22"/>
              <w:spacing w:before="0" w:after="0" w:line="360" w:lineRule="auto"/>
              <w:ind w:left="0"/>
              <w:jc w:val="center"/>
              <w:rPr>
                <w:ins w:id="422" w:author="刘剑" w:date="2021-01-29T14:19:40Z"/>
                <w:rFonts w:ascii="宋体" w:hAnsi="宋体" w:eastAsia="宋体" w:cstheme="minorEastAsia"/>
                <w:szCs w:val="21"/>
              </w:rPr>
            </w:pPr>
          </w:p>
          <w:p>
            <w:pPr>
              <w:pStyle w:val="22"/>
              <w:spacing w:before="0" w:after="0" w:line="360" w:lineRule="auto"/>
              <w:ind w:left="105"/>
              <w:jc w:val="center"/>
              <w:rPr>
                <w:ins w:id="423" w:author="刘剑" w:date="2021-01-29T14:19:40Z"/>
                <w:rFonts w:ascii="宋体" w:hAnsi="宋体" w:eastAsia="宋体" w:cstheme="minorEastAsia"/>
                <w:szCs w:val="21"/>
              </w:rPr>
            </w:pPr>
            <w:ins w:id="424" w:author="刘剑" w:date="2021-01-29T14:19:40Z">
              <w:r>
                <w:rPr>
                  <w:rFonts w:hint="eastAsia" w:ascii="宋体" w:hAnsi="宋体" w:eastAsia="宋体" w:cstheme="minorEastAsia"/>
                  <w:szCs w:val="21"/>
                </w:rPr>
                <w:t>Ⅰ期</w:t>
              </w:r>
            </w:ins>
          </w:p>
        </w:tc>
        <w:tc>
          <w:tcPr>
            <w:tcW w:w="1532" w:type="dxa"/>
            <w:tcBorders>
              <w:top w:val="single" w:color="000000" w:sz="4" w:space="0"/>
              <w:left w:val="single" w:color="000000" w:sz="4" w:space="0"/>
              <w:bottom w:val="single" w:color="000000" w:sz="4" w:space="0"/>
              <w:right w:val="single" w:color="000000" w:sz="4" w:space="0"/>
            </w:tcBorders>
          </w:tcPr>
          <w:p>
            <w:pPr>
              <w:pStyle w:val="22"/>
              <w:spacing w:before="0" w:after="0" w:line="360" w:lineRule="auto"/>
              <w:ind w:left="110"/>
              <w:jc w:val="center"/>
              <w:rPr>
                <w:ins w:id="425" w:author="刘剑" w:date="2021-01-29T14:19:40Z"/>
                <w:rFonts w:ascii="宋体" w:hAnsi="宋体" w:eastAsia="宋体" w:cstheme="minorEastAsia"/>
                <w:szCs w:val="21"/>
              </w:rPr>
            </w:pPr>
            <w:ins w:id="426" w:author="刘剑" w:date="2021-01-29T14:19:40Z">
              <w:r>
                <w:rPr>
                  <w:rFonts w:ascii="宋体" w:hAnsi="宋体" w:eastAsia="宋体" w:cstheme="minorEastAsia"/>
                  <w:szCs w:val="21"/>
                </w:rPr>
                <w:t>1</w:t>
              </w:r>
            </w:ins>
          </w:p>
        </w:tc>
        <w:tc>
          <w:tcPr>
            <w:tcW w:w="1559" w:type="dxa"/>
            <w:tcBorders>
              <w:top w:val="single" w:color="000000" w:sz="4" w:space="0"/>
              <w:left w:val="single" w:color="000000" w:sz="4" w:space="0"/>
              <w:bottom w:val="single" w:color="000000" w:sz="4" w:space="0"/>
              <w:right w:val="single" w:color="000000" w:sz="4" w:space="0"/>
            </w:tcBorders>
          </w:tcPr>
          <w:p>
            <w:pPr>
              <w:pStyle w:val="22"/>
              <w:spacing w:before="0" w:after="0" w:line="360" w:lineRule="auto"/>
              <w:jc w:val="center"/>
              <w:rPr>
                <w:ins w:id="427" w:author="刘剑" w:date="2021-01-29T14:19:40Z"/>
                <w:rFonts w:ascii="宋体" w:hAnsi="宋体" w:eastAsia="宋体" w:cstheme="minorEastAsia"/>
                <w:szCs w:val="21"/>
              </w:rPr>
            </w:pPr>
            <w:ins w:id="428" w:author="刘剑" w:date="2021-01-29T14:19:40Z">
              <w:r>
                <w:rPr>
                  <w:rFonts w:ascii="宋体" w:hAnsi="宋体" w:eastAsia="宋体" w:cstheme="minorEastAsia"/>
                  <w:szCs w:val="21"/>
                </w:rPr>
                <w:t>0/x</w:t>
              </w:r>
            </w:ins>
          </w:p>
        </w:tc>
        <w:tc>
          <w:tcPr>
            <w:tcW w:w="1539" w:type="dxa"/>
            <w:tcBorders>
              <w:top w:val="single" w:color="000000" w:sz="4" w:space="0"/>
              <w:left w:val="single" w:color="000000" w:sz="4" w:space="0"/>
              <w:bottom w:val="single" w:color="000000" w:sz="4" w:space="0"/>
            </w:tcBorders>
          </w:tcPr>
          <w:p>
            <w:pPr>
              <w:pStyle w:val="22"/>
              <w:spacing w:before="0" w:after="0" w:line="360" w:lineRule="auto"/>
              <w:ind w:left="113"/>
              <w:jc w:val="center"/>
              <w:rPr>
                <w:ins w:id="429" w:author="刘剑" w:date="2021-01-29T14:19:40Z"/>
                <w:rFonts w:ascii="宋体" w:hAnsi="宋体" w:eastAsia="宋体" w:cstheme="minorEastAsia"/>
                <w:szCs w:val="21"/>
              </w:rPr>
            </w:pPr>
            <w:ins w:id="430" w:author="刘剑" w:date="2021-01-29T14:19:40Z">
              <w:r>
                <w:rPr>
                  <w:rFonts w:ascii="宋体" w:hAnsi="宋体" w:eastAsia="宋体" w:cstheme="minorEastAsia"/>
                  <w:szCs w:val="21"/>
                </w:rPr>
                <w:t>0</w:t>
              </w:r>
            </w:ins>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97" w:hRule="atLeast"/>
          <w:ins w:id="431" w:author="刘剑" w:date="2021-01-29T14:19:40Z"/>
        </w:trPr>
        <w:tc>
          <w:tcPr>
            <w:tcW w:w="2164" w:type="dxa"/>
            <w:gridSpan w:val="2"/>
            <w:vMerge w:val="continue"/>
            <w:tcBorders>
              <w:top w:val="nil"/>
              <w:bottom w:val="single" w:color="000000" w:sz="4" w:space="0"/>
              <w:right w:val="single" w:color="000000" w:sz="4" w:space="0"/>
            </w:tcBorders>
          </w:tcPr>
          <w:p>
            <w:pPr>
              <w:spacing w:line="360" w:lineRule="auto"/>
              <w:jc w:val="center"/>
              <w:rPr>
                <w:ins w:id="432" w:author="刘剑" w:date="2021-01-29T14:19:40Z"/>
                <w:rFonts w:ascii="宋体" w:hAnsi="宋体" w:eastAsia="宋体" w:cstheme="minorEastAsia"/>
                <w:szCs w:val="21"/>
              </w:rPr>
            </w:pPr>
          </w:p>
        </w:tc>
        <w:tc>
          <w:tcPr>
            <w:tcW w:w="1532" w:type="dxa"/>
            <w:tcBorders>
              <w:top w:val="single" w:color="000000" w:sz="4" w:space="0"/>
              <w:left w:val="single" w:color="000000" w:sz="4" w:space="0"/>
              <w:bottom w:val="single" w:color="000000" w:sz="4" w:space="0"/>
              <w:right w:val="single" w:color="000000" w:sz="4" w:space="0"/>
            </w:tcBorders>
          </w:tcPr>
          <w:p>
            <w:pPr>
              <w:pStyle w:val="22"/>
              <w:spacing w:before="0" w:after="0" w:line="360" w:lineRule="auto"/>
              <w:ind w:left="110"/>
              <w:jc w:val="center"/>
              <w:rPr>
                <w:ins w:id="433" w:author="刘剑" w:date="2021-01-29T14:19:40Z"/>
                <w:rFonts w:ascii="宋体" w:hAnsi="宋体" w:eastAsia="宋体" w:cstheme="minorEastAsia"/>
                <w:szCs w:val="21"/>
              </w:rPr>
            </w:pPr>
            <w:ins w:id="434" w:author="刘剑" w:date="2021-01-29T14:19:40Z">
              <w:r>
                <w:rPr>
                  <w:rFonts w:ascii="宋体" w:hAnsi="宋体" w:eastAsia="宋体" w:cstheme="minorEastAsia"/>
                  <w:szCs w:val="21"/>
                </w:rPr>
                <w:t>2</w:t>
              </w:r>
            </w:ins>
          </w:p>
        </w:tc>
        <w:tc>
          <w:tcPr>
            <w:tcW w:w="1559" w:type="dxa"/>
            <w:tcBorders>
              <w:top w:val="single" w:color="000000" w:sz="4" w:space="0"/>
              <w:left w:val="single" w:color="000000" w:sz="4" w:space="0"/>
              <w:bottom w:val="single" w:color="000000" w:sz="4" w:space="0"/>
              <w:right w:val="single" w:color="000000" w:sz="4" w:space="0"/>
            </w:tcBorders>
          </w:tcPr>
          <w:p>
            <w:pPr>
              <w:pStyle w:val="22"/>
              <w:spacing w:before="0" w:after="0" w:line="360" w:lineRule="auto"/>
              <w:jc w:val="center"/>
              <w:rPr>
                <w:ins w:id="435" w:author="刘剑" w:date="2021-01-29T14:19:40Z"/>
                <w:rFonts w:ascii="宋体" w:hAnsi="宋体" w:eastAsia="宋体" w:cstheme="minorEastAsia"/>
                <w:szCs w:val="21"/>
              </w:rPr>
            </w:pPr>
            <w:ins w:id="436" w:author="刘剑" w:date="2021-01-29T14:19:40Z">
              <w:r>
                <w:rPr>
                  <w:rFonts w:ascii="宋体" w:hAnsi="宋体" w:eastAsia="宋体" w:cstheme="minorEastAsia"/>
                  <w:szCs w:val="21"/>
                </w:rPr>
                <w:t>0/x</w:t>
              </w:r>
            </w:ins>
          </w:p>
        </w:tc>
        <w:tc>
          <w:tcPr>
            <w:tcW w:w="1539" w:type="dxa"/>
            <w:tcBorders>
              <w:top w:val="single" w:color="000000" w:sz="4" w:space="0"/>
              <w:left w:val="single" w:color="000000" w:sz="4" w:space="0"/>
              <w:bottom w:val="single" w:color="000000" w:sz="4" w:space="0"/>
            </w:tcBorders>
          </w:tcPr>
          <w:p>
            <w:pPr>
              <w:pStyle w:val="22"/>
              <w:spacing w:before="0" w:after="0" w:line="360" w:lineRule="auto"/>
              <w:ind w:left="113"/>
              <w:jc w:val="center"/>
              <w:rPr>
                <w:ins w:id="437" w:author="刘剑" w:date="2021-01-29T14:19:40Z"/>
                <w:rFonts w:ascii="宋体" w:hAnsi="宋体" w:eastAsia="宋体" w:cstheme="minorEastAsia"/>
                <w:szCs w:val="21"/>
              </w:rPr>
            </w:pPr>
            <w:ins w:id="438" w:author="刘剑" w:date="2021-01-29T14:19:40Z">
              <w:r>
                <w:rPr>
                  <w:rFonts w:ascii="宋体" w:hAnsi="宋体" w:eastAsia="宋体" w:cstheme="minorEastAsia"/>
                  <w:szCs w:val="21"/>
                </w:rPr>
                <w:t>0</w:t>
              </w:r>
            </w:ins>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97" w:hRule="atLeast"/>
          <w:ins w:id="439" w:author="刘剑" w:date="2021-01-29T14:19:40Z"/>
        </w:trPr>
        <w:tc>
          <w:tcPr>
            <w:tcW w:w="2164" w:type="dxa"/>
            <w:gridSpan w:val="2"/>
            <w:vMerge w:val="restart"/>
            <w:tcBorders>
              <w:top w:val="nil"/>
              <w:bottom w:val="single" w:color="000000" w:sz="4" w:space="0"/>
              <w:right w:val="single" w:color="000000" w:sz="4" w:space="0"/>
            </w:tcBorders>
          </w:tcPr>
          <w:p>
            <w:pPr>
              <w:pStyle w:val="22"/>
              <w:spacing w:before="0" w:after="0" w:line="360" w:lineRule="auto"/>
              <w:ind w:left="0"/>
              <w:jc w:val="center"/>
              <w:rPr>
                <w:ins w:id="440" w:author="刘剑" w:date="2021-01-29T14:19:40Z"/>
                <w:rFonts w:ascii="宋体" w:hAnsi="宋体" w:eastAsia="宋体" w:cstheme="minorEastAsia"/>
                <w:szCs w:val="21"/>
              </w:rPr>
            </w:pPr>
          </w:p>
          <w:p>
            <w:pPr>
              <w:pStyle w:val="22"/>
              <w:spacing w:before="0" w:after="0" w:line="360" w:lineRule="auto"/>
              <w:ind w:left="105"/>
              <w:jc w:val="center"/>
              <w:rPr>
                <w:ins w:id="441" w:author="刘剑" w:date="2021-01-29T14:19:40Z"/>
                <w:rFonts w:ascii="宋体" w:hAnsi="宋体" w:eastAsia="宋体" w:cstheme="minorEastAsia"/>
                <w:szCs w:val="21"/>
              </w:rPr>
            </w:pPr>
            <w:ins w:id="442" w:author="刘剑" w:date="2021-01-29T14:19:40Z">
              <w:r>
                <w:rPr>
                  <w:rFonts w:hint="eastAsia" w:ascii="宋体" w:hAnsi="宋体" w:eastAsia="宋体" w:cstheme="minorEastAsia"/>
                  <w:szCs w:val="21"/>
                </w:rPr>
                <w:t>Ⅱ期</w:t>
              </w:r>
            </w:ins>
          </w:p>
        </w:tc>
        <w:tc>
          <w:tcPr>
            <w:tcW w:w="1532" w:type="dxa"/>
            <w:tcBorders>
              <w:top w:val="nil"/>
              <w:left w:val="single" w:color="000000" w:sz="4" w:space="0"/>
              <w:bottom w:val="single" w:color="000000" w:sz="4" w:space="0"/>
              <w:right w:val="single" w:color="000000" w:sz="4" w:space="0"/>
            </w:tcBorders>
          </w:tcPr>
          <w:p>
            <w:pPr>
              <w:pStyle w:val="22"/>
              <w:spacing w:before="0" w:after="0" w:line="360" w:lineRule="auto"/>
              <w:ind w:left="110"/>
              <w:jc w:val="center"/>
              <w:rPr>
                <w:ins w:id="443" w:author="刘剑" w:date="2021-01-29T14:19:40Z"/>
                <w:rFonts w:ascii="宋体" w:hAnsi="宋体" w:eastAsia="宋体" w:cstheme="minorEastAsia"/>
                <w:szCs w:val="21"/>
              </w:rPr>
            </w:pPr>
            <w:ins w:id="444" w:author="刘剑" w:date="2021-01-29T14:19:40Z">
              <w:r>
                <w:rPr>
                  <w:rFonts w:ascii="宋体" w:hAnsi="宋体" w:eastAsia="宋体" w:cstheme="minorEastAsia"/>
                  <w:szCs w:val="21"/>
                </w:rPr>
                <w:t>1～2</w:t>
              </w:r>
            </w:ins>
          </w:p>
        </w:tc>
        <w:tc>
          <w:tcPr>
            <w:tcW w:w="1559" w:type="dxa"/>
            <w:tcBorders>
              <w:top w:val="nil"/>
              <w:left w:val="single" w:color="000000" w:sz="4" w:space="0"/>
              <w:bottom w:val="single" w:color="000000" w:sz="4" w:space="0"/>
              <w:right w:val="single" w:color="000000" w:sz="4" w:space="0"/>
            </w:tcBorders>
          </w:tcPr>
          <w:p>
            <w:pPr>
              <w:pStyle w:val="22"/>
              <w:spacing w:before="0" w:after="0" w:line="360" w:lineRule="auto"/>
              <w:jc w:val="center"/>
              <w:rPr>
                <w:ins w:id="445" w:author="刘剑" w:date="2021-01-29T14:19:40Z"/>
                <w:rFonts w:ascii="宋体" w:hAnsi="宋体" w:eastAsia="宋体" w:cstheme="minorEastAsia"/>
                <w:szCs w:val="21"/>
              </w:rPr>
            </w:pPr>
            <w:ins w:id="446" w:author="刘剑" w:date="2021-01-29T14:19:40Z">
              <w:r>
                <w:rPr>
                  <w:rFonts w:ascii="宋体" w:hAnsi="宋体" w:eastAsia="宋体" w:cstheme="minorEastAsia"/>
                  <w:szCs w:val="21"/>
                </w:rPr>
                <w:t>1</w:t>
              </w:r>
            </w:ins>
          </w:p>
        </w:tc>
        <w:tc>
          <w:tcPr>
            <w:tcW w:w="1539" w:type="dxa"/>
            <w:tcBorders>
              <w:top w:val="nil"/>
              <w:left w:val="single" w:color="000000" w:sz="4" w:space="0"/>
              <w:bottom w:val="single" w:color="000000" w:sz="4" w:space="0"/>
            </w:tcBorders>
          </w:tcPr>
          <w:p>
            <w:pPr>
              <w:pStyle w:val="22"/>
              <w:spacing w:before="0" w:after="0" w:line="360" w:lineRule="auto"/>
              <w:ind w:left="113"/>
              <w:jc w:val="center"/>
              <w:rPr>
                <w:ins w:id="447" w:author="刘剑" w:date="2021-01-29T14:19:40Z"/>
                <w:rFonts w:ascii="宋体" w:hAnsi="宋体" w:eastAsia="宋体" w:cstheme="minorEastAsia"/>
                <w:szCs w:val="21"/>
              </w:rPr>
            </w:pPr>
            <w:ins w:id="448" w:author="刘剑" w:date="2021-01-29T14:19:40Z">
              <w:r>
                <w:rPr>
                  <w:rFonts w:ascii="宋体" w:hAnsi="宋体" w:eastAsia="宋体" w:cstheme="minorEastAsia"/>
                  <w:szCs w:val="21"/>
                </w:rPr>
                <w:t>0</w:t>
              </w:r>
            </w:ins>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97" w:hRule="atLeast"/>
          <w:ins w:id="449" w:author="刘剑" w:date="2021-01-29T14:19:40Z"/>
        </w:trPr>
        <w:tc>
          <w:tcPr>
            <w:tcW w:w="2164" w:type="dxa"/>
            <w:gridSpan w:val="2"/>
            <w:vMerge w:val="continue"/>
            <w:tcBorders>
              <w:top w:val="nil"/>
              <w:bottom w:val="single" w:color="000000" w:sz="4" w:space="0"/>
              <w:right w:val="single" w:color="000000" w:sz="4" w:space="0"/>
            </w:tcBorders>
          </w:tcPr>
          <w:p>
            <w:pPr>
              <w:spacing w:line="360" w:lineRule="auto"/>
              <w:jc w:val="center"/>
              <w:rPr>
                <w:ins w:id="450" w:author="刘剑" w:date="2021-01-29T14:19:40Z"/>
                <w:rFonts w:ascii="宋体" w:hAnsi="宋体" w:eastAsia="宋体" w:cstheme="minorEastAsia"/>
                <w:szCs w:val="21"/>
              </w:rPr>
            </w:pPr>
          </w:p>
        </w:tc>
        <w:tc>
          <w:tcPr>
            <w:tcW w:w="1532" w:type="dxa"/>
            <w:tcBorders>
              <w:top w:val="single" w:color="000000" w:sz="4" w:space="0"/>
              <w:left w:val="single" w:color="000000" w:sz="4" w:space="0"/>
              <w:bottom w:val="single" w:color="000000" w:sz="4" w:space="0"/>
              <w:right w:val="single" w:color="000000" w:sz="4" w:space="0"/>
            </w:tcBorders>
          </w:tcPr>
          <w:p>
            <w:pPr>
              <w:pStyle w:val="22"/>
              <w:spacing w:before="0" w:after="0" w:line="360" w:lineRule="auto"/>
              <w:ind w:left="110"/>
              <w:jc w:val="center"/>
              <w:rPr>
                <w:ins w:id="451" w:author="刘剑" w:date="2021-01-29T14:19:40Z"/>
                <w:rFonts w:ascii="宋体" w:hAnsi="宋体" w:eastAsia="宋体" w:cstheme="minorEastAsia"/>
                <w:szCs w:val="21"/>
              </w:rPr>
            </w:pPr>
            <w:ins w:id="452" w:author="刘剑" w:date="2021-01-29T14:19:40Z">
              <w:r>
                <w:rPr>
                  <w:rFonts w:ascii="宋体" w:hAnsi="宋体" w:eastAsia="宋体" w:cstheme="minorEastAsia"/>
                  <w:szCs w:val="21"/>
                </w:rPr>
                <w:t>3a～3b</w:t>
              </w:r>
            </w:ins>
          </w:p>
        </w:tc>
        <w:tc>
          <w:tcPr>
            <w:tcW w:w="1559" w:type="dxa"/>
            <w:tcBorders>
              <w:top w:val="single" w:color="000000" w:sz="4" w:space="0"/>
              <w:left w:val="single" w:color="000000" w:sz="4" w:space="0"/>
              <w:bottom w:val="single" w:color="000000" w:sz="4" w:space="0"/>
              <w:right w:val="single" w:color="000000" w:sz="4" w:space="0"/>
            </w:tcBorders>
          </w:tcPr>
          <w:p>
            <w:pPr>
              <w:pStyle w:val="22"/>
              <w:spacing w:before="0" w:after="0" w:line="360" w:lineRule="auto"/>
              <w:jc w:val="center"/>
              <w:rPr>
                <w:ins w:id="453" w:author="刘剑" w:date="2021-01-29T14:19:40Z"/>
                <w:rFonts w:ascii="宋体" w:hAnsi="宋体" w:eastAsia="宋体" w:cstheme="minorEastAsia"/>
                <w:szCs w:val="21"/>
              </w:rPr>
            </w:pPr>
            <w:ins w:id="454" w:author="刘剑" w:date="2021-01-29T14:19:40Z">
              <w:r>
                <w:rPr>
                  <w:rFonts w:hint="eastAsia" w:ascii="宋体" w:hAnsi="宋体" w:eastAsia="宋体" w:cstheme="minorEastAsia"/>
                  <w:szCs w:val="21"/>
                </w:rPr>
                <w:t>任何</w:t>
              </w:r>
            </w:ins>
          </w:p>
        </w:tc>
        <w:tc>
          <w:tcPr>
            <w:tcW w:w="1539" w:type="dxa"/>
            <w:tcBorders>
              <w:top w:val="single" w:color="000000" w:sz="4" w:space="0"/>
              <w:left w:val="single" w:color="000000" w:sz="4" w:space="0"/>
              <w:bottom w:val="single" w:color="000000" w:sz="4" w:space="0"/>
            </w:tcBorders>
          </w:tcPr>
          <w:p>
            <w:pPr>
              <w:pStyle w:val="22"/>
              <w:spacing w:before="0" w:after="0" w:line="360" w:lineRule="auto"/>
              <w:ind w:left="113"/>
              <w:jc w:val="center"/>
              <w:rPr>
                <w:ins w:id="455" w:author="刘剑" w:date="2021-01-29T14:19:40Z"/>
                <w:rFonts w:ascii="宋体" w:hAnsi="宋体" w:eastAsia="宋体" w:cstheme="minorEastAsia"/>
                <w:szCs w:val="21"/>
              </w:rPr>
            </w:pPr>
            <w:ins w:id="456" w:author="刘剑" w:date="2021-01-29T14:19:40Z">
              <w:r>
                <w:rPr>
                  <w:rFonts w:ascii="宋体" w:hAnsi="宋体" w:eastAsia="宋体" w:cstheme="minorEastAsia"/>
                  <w:szCs w:val="21"/>
                </w:rPr>
                <w:t>0</w:t>
              </w:r>
            </w:ins>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97" w:hRule="atLeast"/>
          <w:ins w:id="457" w:author="刘剑" w:date="2021-01-29T14:19:40Z"/>
        </w:trPr>
        <w:tc>
          <w:tcPr>
            <w:tcW w:w="2164" w:type="dxa"/>
            <w:gridSpan w:val="2"/>
            <w:tcBorders>
              <w:top w:val="single" w:color="000000" w:sz="4" w:space="0"/>
              <w:bottom w:val="single" w:color="000000" w:sz="4" w:space="0"/>
              <w:right w:val="single" w:color="000000" w:sz="4" w:space="0"/>
            </w:tcBorders>
          </w:tcPr>
          <w:p>
            <w:pPr>
              <w:pStyle w:val="22"/>
              <w:spacing w:before="0" w:after="0" w:line="360" w:lineRule="auto"/>
              <w:ind w:left="105"/>
              <w:jc w:val="center"/>
              <w:rPr>
                <w:ins w:id="458" w:author="刘剑" w:date="2021-01-29T14:19:40Z"/>
                <w:rFonts w:ascii="宋体" w:hAnsi="宋体" w:eastAsia="宋体" w:cstheme="minorEastAsia"/>
                <w:szCs w:val="21"/>
              </w:rPr>
            </w:pPr>
            <w:ins w:id="459" w:author="刘剑" w:date="2021-01-29T14:19:40Z">
              <w:r>
                <w:rPr>
                  <w:rFonts w:hint="eastAsia" w:ascii="宋体" w:hAnsi="宋体" w:eastAsia="宋体" w:cstheme="minorEastAsia"/>
                  <w:szCs w:val="21"/>
                </w:rPr>
                <w:t>Ⅲ期</w:t>
              </w:r>
            </w:ins>
          </w:p>
        </w:tc>
        <w:tc>
          <w:tcPr>
            <w:tcW w:w="1532" w:type="dxa"/>
            <w:tcBorders>
              <w:top w:val="single" w:color="000000" w:sz="4" w:space="0"/>
              <w:left w:val="single" w:color="000000" w:sz="4" w:space="0"/>
              <w:bottom w:val="single" w:color="000000" w:sz="4" w:space="0"/>
              <w:right w:val="single" w:color="000000" w:sz="4" w:space="0"/>
            </w:tcBorders>
          </w:tcPr>
          <w:p>
            <w:pPr>
              <w:pStyle w:val="22"/>
              <w:spacing w:before="0" w:after="0" w:line="360" w:lineRule="auto"/>
              <w:ind w:left="110"/>
              <w:jc w:val="center"/>
              <w:rPr>
                <w:ins w:id="460" w:author="刘剑" w:date="2021-01-29T14:19:40Z"/>
                <w:rFonts w:ascii="宋体" w:hAnsi="宋体" w:eastAsia="宋体" w:cstheme="minorEastAsia"/>
                <w:szCs w:val="21"/>
              </w:rPr>
            </w:pPr>
            <w:ins w:id="461" w:author="刘剑" w:date="2021-01-29T14:19:40Z">
              <w:r>
                <w:rPr>
                  <w:rFonts w:ascii="宋体" w:hAnsi="宋体" w:eastAsia="宋体" w:cstheme="minorEastAsia"/>
                  <w:szCs w:val="21"/>
                </w:rPr>
                <w:t>4a</w:t>
              </w:r>
            </w:ins>
          </w:p>
        </w:tc>
        <w:tc>
          <w:tcPr>
            <w:tcW w:w="1559" w:type="dxa"/>
            <w:tcBorders>
              <w:top w:val="single" w:color="000000" w:sz="4" w:space="0"/>
              <w:left w:val="single" w:color="000000" w:sz="4" w:space="0"/>
              <w:bottom w:val="single" w:color="000000" w:sz="4" w:space="0"/>
              <w:right w:val="single" w:color="000000" w:sz="4" w:space="0"/>
            </w:tcBorders>
          </w:tcPr>
          <w:p>
            <w:pPr>
              <w:pStyle w:val="22"/>
              <w:spacing w:before="0" w:after="0" w:line="360" w:lineRule="auto"/>
              <w:jc w:val="center"/>
              <w:rPr>
                <w:ins w:id="462" w:author="刘剑" w:date="2021-01-29T14:19:40Z"/>
                <w:rFonts w:ascii="宋体" w:hAnsi="宋体" w:eastAsia="宋体" w:cstheme="minorEastAsia"/>
                <w:szCs w:val="21"/>
              </w:rPr>
            </w:pPr>
            <w:ins w:id="463" w:author="刘剑" w:date="2021-01-29T14:19:40Z">
              <w:r>
                <w:rPr>
                  <w:rFonts w:hint="eastAsia" w:ascii="宋体" w:hAnsi="宋体" w:eastAsia="宋体" w:cstheme="minorEastAsia"/>
                  <w:szCs w:val="21"/>
                </w:rPr>
                <w:t>任何</w:t>
              </w:r>
            </w:ins>
          </w:p>
        </w:tc>
        <w:tc>
          <w:tcPr>
            <w:tcW w:w="1539" w:type="dxa"/>
            <w:tcBorders>
              <w:top w:val="single" w:color="000000" w:sz="4" w:space="0"/>
              <w:left w:val="single" w:color="000000" w:sz="4" w:space="0"/>
              <w:bottom w:val="single" w:color="000000" w:sz="4" w:space="0"/>
            </w:tcBorders>
          </w:tcPr>
          <w:p>
            <w:pPr>
              <w:pStyle w:val="22"/>
              <w:spacing w:before="0" w:after="0" w:line="360" w:lineRule="auto"/>
              <w:ind w:left="113"/>
              <w:jc w:val="center"/>
              <w:rPr>
                <w:ins w:id="464" w:author="刘剑" w:date="2021-01-29T14:19:40Z"/>
                <w:rFonts w:ascii="宋体" w:hAnsi="宋体" w:eastAsia="宋体" w:cstheme="minorEastAsia"/>
                <w:szCs w:val="21"/>
              </w:rPr>
            </w:pPr>
            <w:ins w:id="465" w:author="刘剑" w:date="2021-01-29T14:19:40Z">
              <w:r>
                <w:rPr>
                  <w:rFonts w:ascii="宋体" w:hAnsi="宋体" w:eastAsia="宋体" w:cstheme="minorEastAsia"/>
                  <w:szCs w:val="21"/>
                </w:rPr>
                <w:t>0</w:t>
              </w:r>
            </w:ins>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97" w:hRule="atLeast"/>
          <w:ins w:id="466" w:author="刘剑" w:date="2021-01-29T14:19:40Z"/>
        </w:trPr>
        <w:tc>
          <w:tcPr>
            <w:tcW w:w="2164" w:type="dxa"/>
            <w:gridSpan w:val="2"/>
            <w:tcBorders>
              <w:top w:val="single" w:color="000000" w:sz="4" w:space="0"/>
              <w:bottom w:val="single" w:color="000000" w:sz="4" w:space="0"/>
              <w:right w:val="single" w:color="000000" w:sz="4" w:space="0"/>
            </w:tcBorders>
          </w:tcPr>
          <w:p>
            <w:pPr>
              <w:pStyle w:val="22"/>
              <w:spacing w:before="0" w:after="0" w:line="360" w:lineRule="auto"/>
              <w:ind w:left="105"/>
              <w:jc w:val="center"/>
              <w:rPr>
                <w:ins w:id="467" w:author="刘剑" w:date="2021-01-29T14:19:40Z"/>
                <w:rFonts w:ascii="宋体" w:hAnsi="宋体" w:eastAsia="宋体" w:cstheme="minorEastAsia"/>
                <w:szCs w:val="21"/>
              </w:rPr>
            </w:pPr>
            <w:ins w:id="468" w:author="刘剑" w:date="2021-01-29T14:19:40Z">
              <w:r>
                <w:rPr>
                  <w:rFonts w:hint="eastAsia" w:ascii="宋体" w:hAnsi="宋体" w:eastAsia="宋体" w:cstheme="minorEastAsia"/>
                  <w:szCs w:val="21"/>
                </w:rPr>
                <w:t>Ⅳ</w:t>
              </w:r>
            </w:ins>
            <w:ins w:id="469" w:author="刘剑" w:date="2021-01-29T14:19:40Z">
              <w:r>
                <w:rPr>
                  <w:rFonts w:ascii="宋体" w:hAnsi="宋体" w:eastAsia="宋体" w:cstheme="minorEastAsia"/>
                  <w:szCs w:val="21"/>
                </w:rPr>
                <w:t xml:space="preserve">A </w:t>
              </w:r>
            </w:ins>
            <w:ins w:id="470" w:author="刘剑" w:date="2021-01-29T14:19:40Z">
              <w:r>
                <w:rPr>
                  <w:rFonts w:hint="eastAsia" w:ascii="宋体" w:hAnsi="宋体" w:eastAsia="宋体" w:cstheme="minorEastAsia"/>
                  <w:szCs w:val="21"/>
                </w:rPr>
                <w:t>期</w:t>
              </w:r>
            </w:ins>
          </w:p>
        </w:tc>
        <w:tc>
          <w:tcPr>
            <w:tcW w:w="1532" w:type="dxa"/>
            <w:tcBorders>
              <w:top w:val="single" w:color="000000" w:sz="4" w:space="0"/>
              <w:left w:val="single" w:color="000000" w:sz="4" w:space="0"/>
              <w:bottom w:val="single" w:color="000000" w:sz="4" w:space="0"/>
              <w:right w:val="single" w:color="000000" w:sz="4" w:space="0"/>
            </w:tcBorders>
          </w:tcPr>
          <w:p>
            <w:pPr>
              <w:pStyle w:val="22"/>
              <w:spacing w:before="0" w:after="0" w:line="360" w:lineRule="auto"/>
              <w:ind w:left="110"/>
              <w:jc w:val="center"/>
              <w:rPr>
                <w:ins w:id="471" w:author="刘剑" w:date="2021-01-29T14:19:40Z"/>
                <w:rFonts w:ascii="宋体" w:hAnsi="宋体" w:eastAsia="宋体" w:cstheme="minorEastAsia"/>
                <w:szCs w:val="21"/>
              </w:rPr>
            </w:pPr>
            <w:ins w:id="472" w:author="刘剑" w:date="2021-01-29T14:19:40Z">
              <w:r>
                <w:rPr>
                  <w:rFonts w:ascii="宋体" w:hAnsi="宋体" w:eastAsia="宋体" w:cstheme="minorEastAsia"/>
                  <w:szCs w:val="21"/>
                </w:rPr>
                <w:t>4b</w:t>
              </w:r>
            </w:ins>
          </w:p>
        </w:tc>
        <w:tc>
          <w:tcPr>
            <w:tcW w:w="1559" w:type="dxa"/>
            <w:tcBorders>
              <w:top w:val="single" w:color="000000" w:sz="4" w:space="0"/>
              <w:left w:val="single" w:color="000000" w:sz="4" w:space="0"/>
              <w:bottom w:val="single" w:color="000000" w:sz="4" w:space="0"/>
              <w:right w:val="single" w:color="000000" w:sz="4" w:space="0"/>
            </w:tcBorders>
          </w:tcPr>
          <w:p>
            <w:pPr>
              <w:pStyle w:val="22"/>
              <w:spacing w:before="0" w:after="0" w:line="360" w:lineRule="auto"/>
              <w:jc w:val="center"/>
              <w:rPr>
                <w:ins w:id="473" w:author="刘剑" w:date="2021-01-29T14:19:40Z"/>
                <w:rFonts w:ascii="宋体" w:hAnsi="宋体" w:eastAsia="宋体" w:cstheme="minorEastAsia"/>
                <w:szCs w:val="21"/>
              </w:rPr>
            </w:pPr>
            <w:ins w:id="474" w:author="刘剑" w:date="2021-01-29T14:19:40Z">
              <w:r>
                <w:rPr>
                  <w:rFonts w:hint="eastAsia" w:ascii="宋体" w:hAnsi="宋体" w:eastAsia="宋体" w:cstheme="minorEastAsia"/>
                  <w:szCs w:val="21"/>
                </w:rPr>
                <w:t>任何</w:t>
              </w:r>
            </w:ins>
          </w:p>
        </w:tc>
        <w:tc>
          <w:tcPr>
            <w:tcW w:w="1539" w:type="dxa"/>
            <w:tcBorders>
              <w:top w:val="single" w:color="000000" w:sz="4" w:space="0"/>
              <w:left w:val="single" w:color="000000" w:sz="4" w:space="0"/>
              <w:bottom w:val="single" w:color="000000" w:sz="4" w:space="0"/>
            </w:tcBorders>
          </w:tcPr>
          <w:p>
            <w:pPr>
              <w:pStyle w:val="22"/>
              <w:spacing w:before="0" w:after="0" w:line="360" w:lineRule="auto"/>
              <w:ind w:left="113"/>
              <w:jc w:val="center"/>
              <w:rPr>
                <w:ins w:id="475" w:author="刘剑" w:date="2021-01-29T14:19:40Z"/>
                <w:rFonts w:ascii="宋体" w:hAnsi="宋体" w:eastAsia="宋体" w:cstheme="minorEastAsia"/>
                <w:szCs w:val="21"/>
              </w:rPr>
            </w:pPr>
            <w:ins w:id="476" w:author="刘剑" w:date="2021-01-29T14:19:40Z">
              <w:r>
                <w:rPr>
                  <w:rFonts w:ascii="宋体" w:hAnsi="宋体" w:eastAsia="宋体" w:cstheme="minorEastAsia"/>
                  <w:szCs w:val="21"/>
                </w:rPr>
                <w:t>0</w:t>
              </w:r>
            </w:ins>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97" w:hRule="atLeast"/>
          <w:ins w:id="477" w:author="刘剑" w:date="2021-01-29T14:19:40Z"/>
        </w:trPr>
        <w:tc>
          <w:tcPr>
            <w:tcW w:w="2164" w:type="dxa"/>
            <w:gridSpan w:val="2"/>
            <w:tcBorders>
              <w:top w:val="single" w:color="000000" w:sz="4" w:space="0"/>
              <w:bottom w:val="single" w:color="000000" w:sz="4" w:space="0"/>
              <w:right w:val="single" w:color="000000" w:sz="4" w:space="0"/>
            </w:tcBorders>
          </w:tcPr>
          <w:p>
            <w:pPr>
              <w:pStyle w:val="22"/>
              <w:spacing w:before="0" w:after="0" w:line="360" w:lineRule="auto"/>
              <w:ind w:left="105"/>
              <w:jc w:val="center"/>
              <w:rPr>
                <w:ins w:id="478" w:author="刘剑" w:date="2021-01-29T14:19:40Z"/>
                <w:rFonts w:ascii="宋体" w:hAnsi="宋体" w:eastAsia="宋体" w:cstheme="minorEastAsia"/>
                <w:szCs w:val="21"/>
              </w:rPr>
            </w:pPr>
            <w:ins w:id="479" w:author="刘剑" w:date="2021-01-29T14:19:40Z">
              <w:r>
                <w:rPr>
                  <w:rFonts w:hint="eastAsia" w:ascii="宋体" w:hAnsi="宋体" w:eastAsia="宋体" w:cstheme="minorEastAsia"/>
                  <w:szCs w:val="21"/>
                </w:rPr>
                <w:t>Ⅳ</w:t>
              </w:r>
            </w:ins>
            <w:ins w:id="480" w:author="刘剑" w:date="2021-01-29T14:19:40Z">
              <w:r>
                <w:rPr>
                  <w:rFonts w:ascii="宋体" w:hAnsi="宋体" w:eastAsia="宋体" w:cstheme="minorEastAsia"/>
                  <w:szCs w:val="21"/>
                </w:rPr>
                <w:t xml:space="preserve">B </w:t>
              </w:r>
            </w:ins>
            <w:ins w:id="481" w:author="刘剑" w:date="2021-01-29T14:19:40Z">
              <w:r>
                <w:rPr>
                  <w:rFonts w:hint="eastAsia" w:ascii="宋体" w:hAnsi="宋体" w:eastAsia="宋体" w:cstheme="minorEastAsia"/>
                  <w:szCs w:val="21"/>
                </w:rPr>
                <w:t>期</w:t>
              </w:r>
            </w:ins>
          </w:p>
        </w:tc>
        <w:tc>
          <w:tcPr>
            <w:tcW w:w="1532" w:type="dxa"/>
            <w:tcBorders>
              <w:top w:val="single" w:color="000000" w:sz="4" w:space="0"/>
              <w:left w:val="single" w:color="000000" w:sz="4" w:space="0"/>
              <w:bottom w:val="single" w:color="000000" w:sz="4" w:space="0"/>
              <w:right w:val="single" w:color="000000" w:sz="4" w:space="0"/>
            </w:tcBorders>
          </w:tcPr>
          <w:p>
            <w:pPr>
              <w:pStyle w:val="22"/>
              <w:spacing w:before="0" w:after="0" w:line="360" w:lineRule="auto"/>
              <w:ind w:left="110"/>
              <w:jc w:val="center"/>
              <w:rPr>
                <w:ins w:id="482" w:author="刘剑" w:date="2021-01-29T14:19:40Z"/>
                <w:rFonts w:ascii="宋体" w:hAnsi="宋体" w:eastAsia="宋体" w:cstheme="minorEastAsia"/>
                <w:szCs w:val="21"/>
              </w:rPr>
            </w:pPr>
            <w:ins w:id="483" w:author="刘剑" w:date="2021-01-29T14:19:40Z">
              <w:r>
                <w:rPr>
                  <w:rFonts w:hint="eastAsia" w:ascii="宋体" w:hAnsi="宋体" w:eastAsia="宋体" w:cstheme="minorEastAsia"/>
                  <w:szCs w:val="21"/>
                </w:rPr>
                <w:t>任何</w:t>
              </w:r>
            </w:ins>
          </w:p>
        </w:tc>
        <w:tc>
          <w:tcPr>
            <w:tcW w:w="1559" w:type="dxa"/>
            <w:tcBorders>
              <w:top w:val="single" w:color="000000" w:sz="4" w:space="0"/>
              <w:left w:val="single" w:color="000000" w:sz="4" w:space="0"/>
              <w:bottom w:val="single" w:color="000000" w:sz="4" w:space="0"/>
              <w:right w:val="single" w:color="000000" w:sz="4" w:space="0"/>
            </w:tcBorders>
          </w:tcPr>
          <w:p>
            <w:pPr>
              <w:pStyle w:val="22"/>
              <w:spacing w:before="0" w:after="0" w:line="360" w:lineRule="auto"/>
              <w:jc w:val="center"/>
              <w:rPr>
                <w:ins w:id="484" w:author="刘剑" w:date="2021-01-29T14:19:40Z"/>
                <w:rFonts w:ascii="宋体" w:hAnsi="宋体" w:eastAsia="宋体" w:cstheme="minorEastAsia"/>
                <w:szCs w:val="21"/>
              </w:rPr>
            </w:pPr>
            <w:ins w:id="485" w:author="刘剑" w:date="2021-01-29T14:19:40Z">
              <w:r>
                <w:rPr>
                  <w:rFonts w:hint="eastAsia" w:ascii="宋体" w:hAnsi="宋体" w:eastAsia="宋体" w:cstheme="minorEastAsia"/>
                  <w:szCs w:val="21"/>
                </w:rPr>
                <w:t>任何</w:t>
              </w:r>
            </w:ins>
          </w:p>
        </w:tc>
        <w:tc>
          <w:tcPr>
            <w:tcW w:w="1539" w:type="dxa"/>
            <w:tcBorders>
              <w:top w:val="single" w:color="000000" w:sz="4" w:space="0"/>
              <w:left w:val="single" w:color="000000" w:sz="4" w:space="0"/>
              <w:bottom w:val="single" w:color="000000" w:sz="4" w:space="0"/>
            </w:tcBorders>
          </w:tcPr>
          <w:p>
            <w:pPr>
              <w:pStyle w:val="22"/>
              <w:spacing w:before="0" w:after="0" w:line="360" w:lineRule="auto"/>
              <w:ind w:left="113"/>
              <w:jc w:val="center"/>
              <w:rPr>
                <w:ins w:id="486" w:author="刘剑" w:date="2021-01-29T14:19:40Z"/>
                <w:rFonts w:ascii="宋体" w:hAnsi="宋体" w:eastAsia="宋体" w:cstheme="minorEastAsia"/>
                <w:szCs w:val="21"/>
              </w:rPr>
            </w:pPr>
            <w:ins w:id="487" w:author="刘剑" w:date="2021-01-29T14:19:40Z">
              <w:r>
                <w:rPr>
                  <w:rFonts w:ascii="宋体" w:hAnsi="宋体" w:eastAsia="宋体" w:cstheme="minorEastAsia"/>
                  <w:szCs w:val="21"/>
                </w:rPr>
                <w:t>1</w:t>
              </w:r>
            </w:ins>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97" w:hRule="atLeast"/>
          <w:ins w:id="488" w:author="刘剑" w:date="2021-01-29T14:19:40Z"/>
        </w:trPr>
        <w:tc>
          <w:tcPr>
            <w:tcW w:w="6794" w:type="dxa"/>
            <w:gridSpan w:val="5"/>
            <w:tcBorders>
              <w:top w:val="single" w:color="000000" w:sz="4" w:space="0"/>
              <w:bottom w:val="single" w:color="000000" w:sz="4" w:space="0"/>
            </w:tcBorders>
          </w:tcPr>
          <w:p>
            <w:pPr>
              <w:pStyle w:val="22"/>
              <w:spacing w:before="0" w:after="0" w:line="360" w:lineRule="auto"/>
              <w:ind w:left="105"/>
              <w:jc w:val="left"/>
              <w:rPr>
                <w:ins w:id="489" w:author="刘剑" w:date="2021-01-29T14:19:40Z"/>
                <w:rFonts w:ascii="宋体" w:hAnsi="宋体" w:eastAsia="宋体" w:cstheme="minorEastAsia"/>
                <w:szCs w:val="21"/>
              </w:rPr>
            </w:pPr>
            <w:ins w:id="490" w:author="刘剑" w:date="2021-01-29T14:19:40Z">
              <w:r>
                <w:rPr>
                  <w:rFonts w:hint="eastAsia" w:ascii="宋体" w:hAnsi="宋体" w:eastAsia="宋体" w:cstheme="minorEastAsia"/>
                  <w:szCs w:val="21"/>
                </w:rPr>
                <w:t>髓样癌（所有年龄组）</w:t>
              </w:r>
            </w:ins>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97" w:hRule="atLeast"/>
          <w:ins w:id="491" w:author="刘剑" w:date="2021-01-29T14:19:40Z"/>
        </w:trPr>
        <w:tc>
          <w:tcPr>
            <w:tcW w:w="2164" w:type="dxa"/>
            <w:gridSpan w:val="2"/>
            <w:tcBorders>
              <w:top w:val="single" w:color="000000" w:sz="4" w:space="0"/>
              <w:bottom w:val="single" w:color="000000" w:sz="4" w:space="0"/>
              <w:right w:val="single" w:color="000000" w:sz="4" w:space="0"/>
            </w:tcBorders>
          </w:tcPr>
          <w:p>
            <w:pPr>
              <w:pStyle w:val="22"/>
              <w:spacing w:before="0" w:after="0" w:line="360" w:lineRule="auto"/>
              <w:ind w:left="105"/>
              <w:jc w:val="center"/>
              <w:rPr>
                <w:ins w:id="492" w:author="刘剑" w:date="2021-01-29T14:19:40Z"/>
                <w:rFonts w:ascii="宋体" w:hAnsi="宋体" w:eastAsia="宋体" w:cstheme="minorEastAsia"/>
                <w:szCs w:val="21"/>
              </w:rPr>
            </w:pPr>
            <w:ins w:id="493" w:author="刘剑" w:date="2021-01-29T14:19:40Z">
              <w:r>
                <w:rPr>
                  <w:rFonts w:hint="eastAsia" w:ascii="宋体" w:hAnsi="宋体" w:eastAsia="宋体" w:cstheme="minorEastAsia"/>
                  <w:szCs w:val="21"/>
                </w:rPr>
                <w:t>Ⅰ期</w:t>
              </w:r>
            </w:ins>
          </w:p>
        </w:tc>
        <w:tc>
          <w:tcPr>
            <w:tcW w:w="1532" w:type="dxa"/>
            <w:tcBorders>
              <w:top w:val="single" w:color="000000" w:sz="4" w:space="0"/>
              <w:left w:val="single" w:color="000000" w:sz="4" w:space="0"/>
              <w:bottom w:val="single" w:color="000000" w:sz="4" w:space="0"/>
              <w:right w:val="single" w:color="000000" w:sz="4" w:space="0"/>
            </w:tcBorders>
          </w:tcPr>
          <w:p>
            <w:pPr>
              <w:pStyle w:val="22"/>
              <w:spacing w:before="0" w:after="0" w:line="360" w:lineRule="auto"/>
              <w:ind w:left="110"/>
              <w:jc w:val="center"/>
              <w:rPr>
                <w:ins w:id="494" w:author="刘剑" w:date="2021-01-29T14:19:40Z"/>
                <w:rFonts w:ascii="宋体" w:hAnsi="宋体" w:eastAsia="宋体" w:cstheme="minorEastAsia"/>
                <w:szCs w:val="21"/>
              </w:rPr>
            </w:pPr>
            <w:ins w:id="495" w:author="刘剑" w:date="2021-01-29T14:19:40Z">
              <w:r>
                <w:rPr>
                  <w:rFonts w:ascii="宋体" w:hAnsi="宋体" w:eastAsia="宋体" w:cstheme="minorEastAsia"/>
                  <w:szCs w:val="21"/>
                </w:rPr>
                <w:t>1</w:t>
              </w:r>
            </w:ins>
          </w:p>
        </w:tc>
        <w:tc>
          <w:tcPr>
            <w:tcW w:w="1559" w:type="dxa"/>
            <w:tcBorders>
              <w:top w:val="single" w:color="000000" w:sz="4" w:space="0"/>
              <w:left w:val="single" w:color="000000" w:sz="4" w:space="0"/>
              <w:bottom w:val="single" w:color="000000" w:sz="4" w:space="0"/>
              <w:right w:val="single" w:color="000000" w:sz="4" w:space="0"/>
            </w:tcBorders>
          </w:tcPr>
          <w:p>
            <w:pPr>
              <w:pStyle w:val="22"/>
              <w:spacing w:before="0" w:after="0" w:line="360" w:lineRule="auto"/>
              <w:jc w:val="center"/>
              <w:rPr>
                <w:ins w:id="496" w:author="刘剑" w:date="2021-01-29T14:19:40Z"/>
                <w:rFonts w:ascii="宋体" w:hAnsi="宋体" w:eastAsia="宋体" w:cstheme="minorEastAsia"/>
                <w:szCs w:val="21"/>
              </w:rPr>
            </w:pPr>
            <w:ins w:id="497" w:author="刘剑" w:date="2021-01-29T14:19:40Z">
              <w:r>
                <w:rPr>
                  <w:rFonts w:ascii="宋体" w:hAnsi="宋体" w:eastAsia="宋体" w:cstheme="minorEastAsia"/>
                  <w:szCs w:val="21"/>
                </w:rPr>
                <w:t>0</w:t>
              </w:r>
            </w:ins>
          </w:p>
        </w:tc>
        <w:tc>
          <w:tcPr>
            <w:tcW w:w="1539" w:type="dxa"/>
            <w:tcBorders>
              <w:top w:val="single" w:color="000000" w:sz="4" w:space="0"/>
              <w:left w:val="single" w:color="000000" w:sz="4" w:space="0"/>
              <w:bottom w:val="single" w:color="000000" w:sz="4" w:space="0"/>
            </w:tcBorders>
          </w:tcPr>
          <w:p>
            <w:pPr>
              <w:pStyle w:val="22"/>
              <w:spacing w:before="0" w:after="0" w:line="360" w:lineRule="auto"/>
              <w:ind w:left="113"/>
              <w:jc w:val="center"/>
              <w:rPr>
                <w:ins w:id="498" w:author="刘剑" w:date="2021-01-29T14:19:40Z"/>
                <w:rFonts w:ascii="宋体" w:hAnsi="宋体" w:eastAsia="宋体" w:cstheme="minorEastAsia"/>
                <w:szCs w:val="21"/>
              </w:rPr>
            </w:pPr>
            <w:ins w:id="499" w:author="刘剑" w:date="2021-01-29T14:19:40Z">
              <w:r>
                <w:rPr>
                  <w:rFonts w:ascii="宋体" w:hAnsi="宋体" w:eastAsia="宋体" w:cstheme="minorEastAsia"/>
                  <w:szCs w:val="21"/>
                </w:rPr>
                <w:t>0</w:t>
              </w:r>
            </w:ins>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97" w:hRule="atLeast"/>
          <w:ins w:id="500" w:author="刘剑" w:date="2021-01-29T14:19:40Z"/>
        </w:trPr>
        <w:tc>
          <w:tcPr>
            <w:tcW w:w="2164" w:type="dxa"/>
            <w:gridSpan w:val="2"/>
            <w:tcBorders>
              <w:top w:val="single" w:color="000000" w:sz="4" w:space="0"/>
              <w:bottom w:val="single" w:color="000000" w:sz="8" w:space="0"/>
              <w:right w:val="single" w:color="000000" w:sz="4" w:space="0"/>
            </w:tcBorders>
          </w:tcPr>
          <w:p>
            <w:pPr>
              <w:pStyle w:val="22"/>
              <w:spacing w:before="0" w:after="0" w:line="360" w:lineRule="auto"/>
              <w:ind w:left="105"/>
              <w:jc w:val="center"/>
              <w:rPr>
                <w:ins w:id="501" w:author="刘剑" w:date="2021-01-29T14:19:40Z"/>
                <w:rFonts w:ascii="宋体" w:hAnsi="宋体" w:eastAsia="宋体" w:cstheme="minorEastAsia"/>
                <w:szCs w:val="21"/>
              </w:rPr>
            </w:pPr>
            <w:ins w:id="502" w:author="刘剑" w:date="2021-01-29T14:19:40Z">
              <w:r>
                <w:rPr>
                  <w:rFonts w:hint="eastAsia" w:ascii="宋体" w:hAnsi="宋体" w:eastAsia="宋体" w:cstheme="minorEastAsia"/>
                  <w:szCs w:val="21"/>
                </w:rPr>
                <w:t>Ⅱ期</w:t>
              </w:r>
            </w:ins>
          </w:p>
        </w:tc>
        <w:tc>
          <w:tcPr>
            <w:tcW w:w="1532" w:type="dxa"/>
            <w:tcBorders>
              <w:top w:val="single" w:color="000000" w:sz="4" w:space="0"/>
              <w:left w:val="single" w:color="000000" w:sz="4" w:space="0"/>
              <w:bottom w:val="single" w:color="000000" w:sz="8" w:space="0"/>
              <w:right w:val="single" w:color="000000" w:sz="4" w:space="0"/>
            </w:tcBorders>
          </w:tcPr>
          <w:p>
            <w:pPr>
              <w:pStyle w:val="22"/>
              <w:spacing w:before="0" w:after="0" w:line="360" w:lineRule="auto"/>
              <w:ind w:left="110"/>
              <w:jc w:val="center"/>
              <w:rPr>
                <w:ins w:id="503" w:author="刘剑" w:date="2021-01-29T14:19:40Z"/>
                <w:rFonts w:ascii="宋体" w:hAnsi="宋体" w:eastAsia="宋体" w:cstheme="minorEastAsia"/>
                <w:szCs w:val="21"/>
              </w:rPr>
            </w:pPr>
            <w:ins w:id="504" w:author="刘剑" w:date="2021-01-29T14:19:40Z">
              <w:r>
                <w:rPr>
                  <w:rFonts w:ascii="宋体" w:hAnsi="宋体" w:eastAsia="宋体" w:cstheme="minorEastAsia"/>
                  <w:szCs w:val="21"/>
                </w:rPr>
                <w:t>2～3</w:t>
              </w:r>
            </w:ins>
          </w:p>
        </w:tc>
        <w:tc>
          <w:tcPr>
            <w:tcW w:w="1559" w:type="dxa"/>
            <w:tcBorders>
              <w:top w:val="single" w:color="000000" w:sz="4" w:space="0"/>
              <w:left w:val="single" w:color="000000" w:sz="4" w:space="0"/>
              <w:bottom w:val="single" w:color="000000" w:sz="8" w:space="0"/>
              <w:right w:val="single" w:color="000000" w:sz="4" w:space="0"/>
            </w:tcBorders>
          </w:tcPr>
          <w:p>
            <w:pPr>
              <w:pStyle w:val="22"/>
              <w:spacing w:before="0" w:after="0" w:line="360" w:lineRule="auto"/>
              <w:jc w:val="center"/>
              <w:rPr>
                <w:ins w:id="505" w:author="刘剑" w:date="2021-01-29T14:19:40Z"/>
                <w:rFonts w:ascii="宋体" w:hAnsi="宋体" w:eastAsia="宋体" w:cstheme="minorEastAsia"/>
                <w:szCs w:val="21"/>
              </w:rPr>
            </w:pPr>
            <w:ins w:id="506" w:author="刘剑" w:date="2021-01-29T14:19:40Z">
              <w:r>
                <w:rPr>
                  <w:rFonts w:ascii="宋体" w:hAnsi="宋体" w:eastAsia="宋体" w:cstheme="minorEastAsia"/>
                  <w:szCs w:val="21"/>
                </w:rPr>
                <w:t>0</w:t>
              </w:r>
            </w:ins>
          </w:p>
        </w:tc>
        <w:tc>
          <w:tcPr>
            <w:tcW w:w="1539" w:type="dxa"/>
            <w:tcBorders>
              <w:top w:val="single" w:color="000000" w:sz="4" w:space="0"/>
              <w:left w:val="single" w:color="000000" w:sz="4" w:space="0"/>
              <w:bottom w:val="single" w:color="000000" w:sz="8" w:space="0"/>
            </w:tcBorders>
          </w:tcPr>
          <w:p>
            <w:pPr>
              <w:pStyle w:val="22"/>
              <w:spacing w:before="0" w:after="0" w:line="360" w:lineRule="auto"/>
              <w:ind w:left="113"/>
              <w:jc w:val="center"/>
              <w:rPr>
                <w:ins w:id="507" w:author="刘剑" w:date="2021-01-29T14:19:40Z"/>
                <w:rFonts w:ascii="宋体" w:hAnsi="宋体" w:eastAsia="宋体" w:cstheme="minorEastAsia"/>
                <w:szCs w:val="21"/>
              </w:rPr>
            </w:pPr>
            <w:ins w:id="508" w:author="刘剑" w:date="2021-01-29T14:19:40Z">
              <w:r>
                <w:rPr>
                  <w:rFonts w:ascii="宋体" w:hAnsi="宋体" w:eastAsia="宋体" w:cstheme="minorEastAsia"/>
                  <w:szCs w:val="21"/>
                </w:rPr>
                <w:t>0</w:t>
              </w:r>
            </w:ins>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97" w:hRule="atLeast"/>
          <w:ins w:id="509" w:author="刘剑" w:date="2021-01-29T14:19:40Z"/>
        </w:trPr>
        <w:tc>
          <w:tcPr>
            <w:tcW w:w="2164" w:type="dxa"/>
            <w:gridSpan w:val="2"/>
            <w:tcBorders>
              <w:top w:val="single" w:color="000000" w:sz="8" w:space="0"/>
              <w:bottom w:val="single" w:color="000000" w:sz="8" w:space="0"/>
              <w:right w:val="single" w:color="000000" w:sz="8" w:space="0"/>
            </w:tcBorders>
          </w:tcPr>
          <w:p>
            <w:pPr>
              <w:pStyle w:val="22"/>
              <w:spacing w:before="0" w:after="0" w:line="360" w:lineRule="auto"/>
              <w:ind w:left="105"/>
              <w:jc w:val="center"/>
              <w:rPr>
                <w:ins w:id="510" w:author="刘剑" w:date="2021-01-29T14:19:40Z"/>
                <w:rFonts w:ascii="宋体" w:hAnsi="宋体" w:eastAsia="宋体" w:cstheme="minorEastAsia"/>
                <w:szCs w:val="21"/>
              </w:rPr>
            </w:pPr>
            <w:ins w:id="511" w:author="刘剑" w:date="2021-01-29T14:19:40Z">
              <w:r>
                <w:rPr>
                  <w:rFonts w:hint="eastAsia" w:ascii="宋体" w:hAnsi="宋体" w:eastAsia="宋体" w:cstheme="minorEastAsia"/>
                  <w:szCs w:val="21"/>
                </w:rPr>
                <w:t>Ⅲ期</w:t>
              </w:r>
            </w:ins>
          </w:p>
        </w:tc>
        <w:tc>
          <w:tcPr>
            <w:tcW w:w="1532" w:type="dxa"/>
            <w:tcBorders>
              <w:top w:val="single" w:color="000000" w:sz="8" w:space="0"/>
              <w:left w:val="single" w:color="000000" w:sz="8" w:space="0"/>
              <w:bottom w:val="single" w:color="000000" w:sz="8" w:space="0"/>
              <w:right w:val="single" w:color="000000" w:sz="8" w:space="0"/>
            </w:tcBorders>
          </w:tcPr>
          <w:p>
            <w:pPr>
              <w:pStyle w:val="22"/>
              <w:spacing w:before="0" w:after="0" w:line="360" w:lineRule="auto"/>
              <w:ind w:left="110"/>
              <w:jc w:val="center"/>
              <w:rPr>
                <w:ins w:id="512" w:author="刘剑" w:date="2021-01-29T14:19:40Z"/>
                <w:rFonts w:ascii="宋体" w:hAnsi="宋体" w:eastAsia="宋体" w:cstheme="minorEastAsia"/>
                <w:szCs w:val="21"/>
              </w:rPr>
            </w:pPr>
            <w:ins w:id="513" w:author="刘剑" w:date="2021-01-29T14:19:40Z">
              <w:r>
                <w:rPr>
                  <w:rFonts w:ascii="宋体" w:hAnsi="宋体" w:eastAsia="宋体" w:cstheme="minorEastAsia"/>
                  <w:szCs w:val="21"/>
                </w:rPr>
                <w:t>1～3</w:t>
              </w:r>
            </w:ins>
          </w:p>
        </w:tc>
        <w:tc>
          <w:tcPr>
            <w:tcW w:w="1559" w:type="dxa"/>
            <w:tcBorders>
              <w:top w:val="single" w:color="000000" w:sz="8" w:space="0"/>
              <w:left w:val="single" w:color="000000" w:sz="8" w:space="0"/>
              <w:bottom w:val="single" w:color="000000" w:sz="8" w:space="0"/>
              <w:right w:val="single" w:color="000000" w:sz="8" w:space="0"/>
            </w:tcBorders>
          </w:tcPr>
          <w:p>
            <w:pPr>
              <w:pStyle w:val="22"/>
              <w:spacing w:before="0" w:after="0" w:line="360" w:lineRule="auto"/>
              <w:jc w:val="center"/>
              <w:rPr>
                <w:ins w:id="514" w:author="刘剑" w:date="2021-01-29T14:19:40Z"/>
                <w:rFonts w:ascii="宋体" w:hAnsi="宋体" w:eastAsia="宋体" w:cstheme="minorEastAsia"/>
                <w:szCs w:val="21"/>
              </w:rPr>
            </w:pPr>
            <w:ins w:id="515" w:author="刘剑" w:date="2021-01-29T14:19:40Z">
              <w:r>
                <w:rPr>
                  <w:rFonts w:ascii="宋体" w:hAnsi="宋体" w:eastAsia="宋体" w:cstheme="minorEastAsia"/>
                  <w:szCs w:val="21"/>
                </w:rPr>
                <w:t>1a</w:t>
              </w:r>
            </w:ins>
          </w:p>
        </w:tc>
        <w:tc>
          <w:tcPr>
            <w:tcW w:w="1539" w:type="dxa"/>
            <w:tcBorders>
              <w:top w:val="single" w:color="000000" w:sz="8" w:space="0"/>
              <w:left w:val="single" w:color="000000" w:sz="8" w:space="0"/>
              <w:bottom w:val="single" w:color="000000" w:sz="8" w:space="0"/>
            </w:tcBorders>
          </w:tcPr>
          <w:p>
            <w:pPr>
              <w:pStyle w:val="22"/>
              <w:spacing w:before="0" w:after="0" w:line="360" w:lineRule="auto"/>
              <w:ind w:left="113"/>
              <w:jc w:val="center"/>
              <w:rPr>
                <w:ins w:id="516" w:author="刘剑" w:date="2021-01-29T14:19:40Z"/>
                <w:rFonts w:ascii="宋体" w:hAnsi="宋体" w:eastAsia="宋体" w:cstheme="minorEastAsia"/>
                <w:szCs w:val="21"/>
              </w:rPr>
            </w:pPr>
            <w:ins w:id="517" w:author="刘剑" w:date="2021-01-29T14:19:40Z">
              <w:r>
                <w:rPr>
                  <w:rFonts w:ascii="宋体" w:hAnsi="宋体" w:eastAsia="宋体" w:cstheme="minorEastAsia"/>
                  <w:szCs w:val="21"/>
                </w:rPr>
                <w:t>0</w:t>
              </w:r>
            </w:ins>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97" w:hRule="atLeast"/>
          <w:ins w:id="518" w:author="刘剑" w:date="2021-01-29T14:19:40Z"/>
        </w:trPr>
        <w:tc>
          <w:tcPr>
            <w:tcW w:w="2164" w:type="dxa"/>
            <w:gridSpan w:val="2"/>
            <w:vMerge w:val="restart"/>
            <w:tcBorders>
              <w:top w:val="single" w:color="000000" w:sz="8" w:space="0"/>
              <w:left w:val="single" w:color="000000" w:sz="8" w:space="0"/>
              <w:bottom w:val="single" w:color="000000" w:sz="8" w:space="0"/>
              <w:right w:val="single" w:color="000000" w:sz="8" w:space="0"/>
            </w:tcBorders>
          </w:tcPr>
          <w:p>
            <w:pPr>
              <w:pStyle w:val="22"/>
              <w:spacing w:before="0" w:after="0" w:line="360" w:lineRule="auto"/>
              <w:ind w:left="0"/>
              <w:jc w:val="center"/>
              <w:rPr>
                <w:ins w:id="519" w:author="刘剑" w:date="2021-01-29T14:19:40Z"/>
                <w:rFonts w:ascii="宋体" w:hAnsi="宋体" w:eastAsia="宋体" w:cstheme="minorEastAsia"/>
                <w:szCs w:val="21"/>
              </w:rPr>
            </w:pPr>
          </w:p>
          <w:p>
            <w:pPr>
              <w:pStyle w:val="22"/>
              <w:spacing w:before="0" w:after="0" w:line="360" w:lineRule="auto"/>
              <w:ind w:left="105"/>
              <w:jc w:val="center"/>
              <w:rPr>
                <w:ins w:id="520" w:author="刘剑" w:date="2021-01-29T14:19:40Z"/>
                <w:rFonts w:ascii="宋体" w:hAnsi="宋体" w:eastAsia="宋体" w:cstheme="minorEastAsia"/>
                <w:szCs w:val="21"/>
              </w:rPr>
            </w:pPr>
            <w:ins w:id="521" w:author="刘剑" w:date="2021-01-29T14:19:40Z">
              <w:r>
                <w:rPr>
                  <w:rFonts w:hint="eastAsia" w:ascii="宋体" w:hAnsi="宋体" w:eastAsia="宋体" w:cstheme="minorEastAsia"/>
                  <w:szCs w:val="21"/>
                </w:rPr>
                <w:t>Ⅳ</w:t>
              </w:r>
            </w:ins>
            <w:ins w:id="522" w:author="刘剑" w:date="2021-01-29T14:19:40Z">
              <w:r>
                <w:rPr>
                  <w:rFonts w:ascii="宋体" w:hAnsi="宋体" w:eastAsia="宋体" w:cstheme="minorEastAsia"/>
                  <w:szCs w:val="21"/>
                </w:rPr>
                <w:t xml:space="preserve">A </w:t>
              </w:r>
            </w:ins>
            <w:ins w:id="523" w:author="刘剑" w:date="2021-01-29T14:19:40Z">
              <w:r>
                <w:rPr>
                  <w:rFonts w:hint="eastAsia" w:ascii="宋体" w:hAnsi="宋体" w:eastAsia="宋体" w:cstheme="minorEastAsia"/>
                  <w:szCs w:val="21"/>
                </w:rPr>
                <w:t>期</w:t>
              </w:r>
            </w:ins>
          </w:p>
        </w:tc>
        <w:tc>
          <w:tcPr>
            <w:tcW w:w="1532" w:type="dxa"/>
            <w:tcBorders>
              <w:top w:val="single" w:color="000000" w:sz="8" w:space="0"/>
              <w:left w:val="single" w:color="000000" w:sz="8" w:space="0"/>
              <w:bottom w:val="single" w:color="000000" w:sz="8" w:space="0"/>
              <w:right w:val="single" w:color="000000" w:sz="8" w:space="0"/>
            </w:tcBorders>
          </w:tcPr>
          <w:p>
            <w:pPr>
              <w:pStyle w:val="22"/>
              <w:spacing w:before="0" w:after="0" w:line="360" w:lineRule="auto"/>
              <w:ind w:left="110"/>
              <w:jc w:val="center"/>
              <w:rPr>
                <w:ins w:id="524" w:author="刘剑" w:date="2021-01-29T14:19:40Z"/>
                <w:rFonts w:ascii="宋体" w:hAnsi="宋体" w:eastAsia="宋体" w:cstheme="minorEastAsia"/>
                <w:szCs w:val="21"/>
              </w:rPr>
            </w:pPr>
            <w:ins w:id="525" w:author="刘剑" w:date="2021-01-29T14:19:40Z">
              <w:r>
                <w:rPr>
                  <w:rFonts w:ascii="宋体" w:hAnsi="宋体" w:eastAsia="宋体" w:cstheme="minorEastAsia"/>
                  <w:szCs w:val="21"/>
                </w:rPr>
                <w:t>4a</w:t>
              </w:r>
            </w:ins>
          </w:p>
        </w:tc>
        <w:tc>
          <w:tcPr>
            <w:tcW w:w="1559" w:type="dxa"/>
            <w:tcBorders>
              <w:top w:val="single" w:color="000000" w:sz="8" w:space="0"/>
              <w:left w:val="single" w:color="000000" w:sz="8" w:space="0"/>
              <w:bottom w:val="single" w:color="000000" w:sz="8" w:space="0"/>
              <w:right w:val="single" w:color="000000" w:sz="8" w:space="0"/>
            </w:tcBorders>
          </w:tcPr>
          <w:p>
            <w:pPr>
              <w:pStyle w:val="22"/>
              <w:spacing w:before="0" w:after="0" w:line="360" w:lineRule="auto"/>
              <w:jc w:val="center"/>
              <w:rPr>
                <w:ins w:id="526" w:author="刘剑" w:date="2021-01-29T14:19:40Z"/>
                <w:rFonts w:ascii="宋体" w:hAnsi="宋体" w:eastAsia="宋体" w:cstheme="minorEastAsia"/>
                <w:szCs w:val="21"/>
              </w:rPr>
            </w:pPr>
            <w:ins w:id="527" w:author="刘剑" w:date="2021-01-29T14:19:40Z">
              <w:r>
                <w:rPr>
                  <w:rFonts w:hint="eastAsia" w:ascii="宋体" w:hAnsi="宋体" w:eastAsia="宋体" w:cstheme="minorEastAsia"/>
                  <w:szCs w:val="21"/>
                </w:rPr>
                <w:t>任何</w:t>
              </w:r>
            </w:ins>
          </w:p>
        </w:tc>
        <w:tc>
          <w:tcPr>
            <w:tcW w:w="1539" w:type="dxa"/>
            <w:tcBorders>
              <w:top w:val="single" w:color="000000" w:sz="8" w:space="0"/>
              <w:left w:val="single" w:color="000000" w:sz="8" w:space="0"/>
              <w:bottom w:val="single" w:color="000000" w:sz="8" w:space="0"/>
            </w:tcBorders>
          </w:tcPr>
          <w:p>
            <w:pPr>
              <w:pStyle w:val="22"/>
              <w:spacing w:before="0" w:after="0" w:line="360" w:lineRule="auto"/>
              <w:ind w:left="113"/>
              <w:jc w:val="center"/>
              <w:rPr>
                <w:ins w:id="528" w:author="刘剑" w:date="2021-01-29T14:19:40Z"/>
                <w:rFonts w:ascii="宋体" w:hAnsi="宋体" w:eastAsia="宋体" w:cstheme="minorEastAsia"/>
                <w:szCs w:val="21"/>
              </w:rPr>
            </w:pPr>
            <w:ins w:id="529" w:author="刘剑" w:date="2021-01-29T14:19:40Z">
              <w:r>
                <w:rPr>
                  <w:rFonts w:ascii="宋体" w:hAnsi="宋体" w:eastAsia="宋体" w:cstheme="minorEastAsia"/>
                  <w:szCs w:val="21"/>
                </w:rPr>
                <w:t>0</w:t>
              </w:r>
            </w:ins>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97" w:hRule="atLeast"/>
          <w:ins w:id="530" w:author="刘剑" w:date="2021-01-29T14:19:40Z"/>
        </w:trPr>
        <w:tc>
          <w:tcPr>
            <w:tcW w:w="2164" w:type="dxa"/>
            <w:gridSpan w:val="2"/>
            <w:vMerge w:val="continue"/>
            <w:tcBorders>
              <w:top w:val="single" w:color="000000" w:sz="8" w:space="0"/>
              <w:left w:val="single" w:color="000000" w:sz="8" w:space="0"/>
              <w:bottom w:val="single" w:color="000000" w:sz="8" w:space="0"/>
              <w:right w:val="single" w:color="000000" w:sz="8" w:space="0"/>
            </w:tcBorders>
          </w:tcPr>
          <w:p>
            <w:pPr>
              <w:spacing w:line="360" w:lineRule="auto"/>
              <w:jc w:val="center"/>
              <w:rPr>
                <w:ins w:id="531" w:author="刘剑" w:date="2021-01-29T14:19:40Z"/>
                <w:rFonts w:ascii="宋体" w:hAnsi="宋体" w:eastAsia="宋体" w:cstheme="minorEastAsia"/>
                <w:szCs w:val="21"/>
              </w:rPr>
            </w:pPr>
          </w:p>
        </w:tc>
        <w:tc>
          <w:tcPr>
            <w:tcW w:w="1532" w:type="dxa"/>
            <w:tcBorders>
              <w:top w:val="single" w:color="000000" w:sz="8" w:space="0"/>
              <w:left w:val="single" w:color="000000" w:sz="8" w:space="0"/>
              <w:bottom w:val="single" w:color="000000" w:sz="8" w:space="0"/>
              <w:right w:val="single" w:color="000000" w:sz="8" w:space="0"/>
            </w:tcBorders>
          </w:tcPr>
          <w:p>
            <w:pPr>
              <w:pStyle w:val="22"/>
              <w:spacing w:before="0" w:after="0" w:line="360" w:lineRule="auto"/>
              <w:ind w:left="110"/>
              <w:jc w:val="center"/>
              <w:rPr>
                <w:ins w:id="532" w:author="刘剑" w:date="2021-01-29T14:19:40Z"/>
                <w:rFonts w:ascii="宋体" w:hAnsi="宋体" w:eastAsia="宋体" w:cstheme="minorEastAsia"/>
                <w:szCs w:val="21"/>
              </w:rPr>
            </w:pPr>
            <w:ins w:id="533" w:author="刘剑" w:date="2021-01-29T14:19:40Z">
              <w:r>
                <w:rPr>
                  <w:rFonts w:ascii="宋体" w:hAnsi="宋体" w:eastAsia="宋体" w:cstheme="minorEastAsia"/>
                  <w:szCs w:val="21"/>
                </w:rPr>
                <w:t>1～3</w:t>
              </w:r>
            </w:ins>
          </w:p>
        </w:tc>
        <w:tc>
          <w:tcPr>
            <w:tcW w:w="1559" w:type="dxa"/>
            <w:tcBorders>
              <w:top w:val="single" w:color="000000" w:sz="8" w:space="0"/>
              <w:left w:val="single" w:color="000000" w:sz="8" w:space="0"/>
              <w:bottom w:val="single" w:color="000000" w:sz="8" w:space="0"/>
              <w:right w:val="single" w:color="000000" w:sz="8" w:space="0"/>
            </w:tcBorders>
          </w:tcPr>
          <w:p>
            <w:pPr>
              <w:pStyle w:val="22"/>
              <w:spacing w:before="0" w:after="0" w:line="360" w:lineRule="auto"/>
              <w:jc w:val="center"/>
              <w:rPr>
                <w:ins w:id="534" w:author="刘剑" w:date="2021-01-29T14:19:40Z"/>
                <w:rFonts w:ascii="宋体" w:hAnsi="宋体" w:eastAsia="宋体" w:cstheme="minorEastAsia"/>
                <w:szCs w:val="21"/>
              </w:rPr>
            </w:pPr>
            <w:ins w:id="535" w:author="刘剑" w:date="2021-01-29T14:19:40Z">
              <w:r>
                <w:rPr>
                  <w:rFonts w:ascii="宋体" w:hAnsi="宋体" w:eastAsia="宋体" w:cstheme="minorEastAsia"/>
                  <w:szCs w:val="21"/>
                </w:rPr>
                <w:t>1b</w:t>
              </w:r>
            </w:ins>
          </w:p>
        </w:tc>
        <w:tc>
          <w:tcPr>
            <w:tcW w:w="1539" w:type="dxa"/>
            <w:tcBorders>
              <w:top w:val="single" w:color="000000" w:sz="8" w:space="0"/>
              <w:left w:val="single" w:color="000000" w:sz="8" w:space="0"/>
              <w:bottom w:val="single" w:color="000000" w:sz="8" w:space="0"/>
            </w:tcBorders>
          </w:tcPr>
          <w:p>
            <w:pPr>
              <w:pStyle w:val="22"/>
              <w:spacing w:before="0" w:after="0" w:line="360" w:lineRule="auto"/>
              <w:ind w:left="113"/>
              <w:jc w:val="center"/>
              <w:rPr>
                <w:ins w:id="536" w:author="刘剑" w:date="2021-01-29T14:19:40Z"/>
                <w:rFonts w:ascii="宋体" w:hAnsi="宋体" w:eastAsia="宋体" w:cstheme="minorEastAsia"/>
                <w:szCs w:val="21"/>
              </w:rPr>
            </w:pPr>
            <w:ins w:id="537" w:author="刘剑" w:date="2021-01-29T14:19:40Z">
              <w:r>
                <w:rPr>
                  <w:rFonts w:ascii="宋体" w:hAnsi="宋体" w:eastAsia="宋体" w:cstheme="minorEastAsia"/>
                  <w:szCs w:val="21"/>
                </w:rPr>
                <w:t>0</w:t>
              </w:r>
            </w:ins>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97" w:hRule="atLeast"/>
          <w:ins w:id="538" w:author="刘剑" w:date="2021-01-29T14:19:40Z"/>
        </w:trPr>
        <w:tc>
          <w:tcPr>
            <w:tcW w:w="2164" w:type="dxa"/>
            <w:gridSpan w:val="2"/>
            <w:tcBorders>
              <w:top w:val="single" w:color="000000" w:sz="8" w:space="0"/>
              <w:bottom w:val="single" w:color="000000" w:sz="8" w:space="0"/>
              <w:right w:val="single" w:color="000000" w:sz="8" w:space="0"/>
            </w:tcBorders>
          </w:tcPr>
          <w:p>
            <w:pPr>
              <w:pStyle w:val="22"/>
              <w:spacing w:before="0" w:after="0" w:line="360" w:lineRule="auto"/>
              <w:ind w:left="105"/>
              <w:jc w:val="center"/>
              <w:rPr>
                <w:ins w:id="539" w:author="刘剑" w:date="2021-01-29T14:19:40Z"/>
                <w:rFonts w:ascii="宋体" w:hAnsi="宋体" w:eastAsia="宋体" w:cstheme="minorEastAsia"/>
                <w:szCs w:val="21"/>
              </w:rPr>
            </w:pPr>
            <w:ins w:id="540" w:author="刘剑" w:date="2021-01-29T14:19:40Z">
              <w:r>
                <w:rPr>
                  <w:rFonts w:hint="eastAsia" w:ascii="宋体" w:hAnsi="宋体" w:eastAsia="宋体" w:cstheme="minorEastAsia"/>
                  <w:szCs w:val="21"/>
                </w:rPr>
                <w:t>Ⅳ</w:t>
              </w:r>
            </w:ins>
            <w:ins w:id="541" w:author="刘剑" w:date="2021-01-29T14:19:40Z">
              <w:r>
                <w:rPr>
                  <w:rFonts w:ascii="宋体" w:hAnsi="宋体" w:eastAsia="宋体" w:cstheme="minorEastAsia"/>
                  <w:szCs w:val="21"/>
                </w:rPr>
                <w:t xml:space="preserve">B </w:t>
              </w:r>
            </w:ins>
            <w:ins w:id="542" w:author="刘剑" w:date="2021-01-29T14:19:40Z">
              <w:r>
                <w:rPr>
                  <w:rFonts w:hint="eastAsia" w:ascii="宋体" w:hAnsi="宋体" w:eastAsia="宋体" w:cstheme="minorEastAsia"/>
                  <w:szCs w:val="21"/>
                </w:rPr>
                <w:t>期</w:t>
              </w:r>
            </w:ins>
          </w:p>
        </w:tc>
        <w:tc>
          <w:tcPr>
            <w:tcW w:w="1532" w:type="dxa"/>
            <w:tcBorders>
              <w:top w:val="single" w:color="000000" w:sz="8" w:space="0"/>
              <w:left w:val="single" w:color="000000" w:sz="8" w:space="0"/>
              <w:bottom w:val="single" w:color="000000" w:sz="8" w:space="0"/>
              <w:right w:val="single" w:color="000000" w:sz="8" w:space="0"/>
            </w:tcBorders>
          </w:tcPr>
          <w:p>
            <w:pPr>
              <w:pStyle w:val="22"/>
              <w:spacing w:before="0" w:after="0" w:line="360" w:lineRule="auto"/>
              <w:ind w:left="110"/>
              <w:jc w:val="center"/>
              <w:rPr>
                <w:ins w:id="543" w:author="刘剑" w:date="2021-01-29T14:19:40Z"/>
                <w:rFonts w:ascii="宋体" w:hAnsi="宋体" w:eastAsia="宋体" w:cstheme="minorEastAsia"/>
                <w:szCs w:val="21"/>
              </w:rPr>
            </w:pPr>
            <w:ins w:id="544" w:author="刘剑" w:date="2021-01-29T14:19:40Z">
              <w:r>
                <w:rPr>
                  <w:rFonts w:ascii="宋体" w:hAnsi="宋体" w:eastAsia="宋体" w:cstheme="minorEastAsia"/>
                  <w:szCs w:val="21"/>
                </w:rPr>
                <w:t>4b</w:t>
              </w:r>
            </w:ins>
          </w:p>
        </w:tc>
        <w:tc>
          <w:tcPr>
            <w:tcW w:w="1559" w:type="dxa"/>
            <w:tcBorders>
              <w:top w:val="single" w:color="000000" w:sz="8" w:space="0"/>
              <w:left w:val="single" w:color="000000" w:sz="8" w:space="0"/>
              <w:bottom w:val="single" w:color="000000" w:sz="8" w:space="0"/>
              <w:right w:val="single" w:color="000000" w:sz="8" w:space="0"/>
            </w:tcBorders>
          </w:tcPr>
          <w:p>
            <w:pPr>
              <w:pStyle w:val="22"/>
              <w:spacing w:before="0" w:after="0" w:line="360" w:lineRule="auto"/>
              <w:jc w:val="center"/>
              <w:rPr>
                <w:ins w:id="545" w:author="刘剑" w:date="2021-01-29T14:19:40Z"/>
                <w:rFonts w:ascii="宋体" w:hAnsi="宋体" w:eastAsia="宋体" w:cstheme="minorEastAsia"/>
                <w:szCs w:val="21"/>
              </w:rPr>
            </w:pPr>
            <w:ins w:id="546" w:author="刘剑" w:date="2021-01-29T14:19:40Z">
              <w:r>
                <w:rPr>
                  <w:rFonts w:hint="eastAsia" w:ascii="宋体" w:hAnsi="宋体" w:eastAsia="宋体" w:cstheme="minorEastAsia"/>
                  <w:szCs w:val="21"/>
                </w:rPr>
                <w:t>任何</w:t>
              </w:r>
            </w:ins>
          </w:p>
        </w:tc>
        <w:tc>
          <w:tcPr>
            <w:tcW w:w="1539" w:type="dxa"/>
            <w:tcBorders>
              <w:top w:val="single" w:color="000000" w:sz="8" w:space="0"/>
              <w:left w:val="single" w:color="000000" w:sz="8" w:space="0"/>
              <w:bottom w:val="single" w:color="000000" w:sz="8" w:space="0"/>
            </w:tcBorders>
          </w:tcPr>
          <w:p>
            <w:pPr>
              <w:pStyle w:val="22"/>
              <w:spacing w:before="0" w:after="0" w:line="360" w:lineRule="auto"/>
              <w:ind w:left="113"/>
              <w:jc w:val="center"/>
              <w:rPr>
                <w:ins w:id="547" w:author="刘剑" w:date="2021-01-29T14:19:40Z"/>
                <w:rFonts w:ascii="宋体" w:hAnsi="宋体" w:eastAsia="宋体" w:cstheme="minorEastAsia"/>
                <w:szCs w:val="21"/>
              </w:rPr>
            </w:pPr>
            <w:ins w:id="548" w:author="刘剑" w:date="2021-01-29T14:19:40Z">
              <w:r>
                <w:rPr>
                  <w:rFonts w:ascii="宋体" w:hAnsi="宋体" w:eastAsia="宋体" w:cstheme="minorEastAsia"/>
                  <w:szCs w:val="21"/>
                </w:rPr>
                <w:t>0</w:t>
              </w:r>
            </w:ins>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97" w:hRule="atLeast"/>
          <w:ins w:id="549" w:author="刘剑" w:date="2021-01-29T14:19:40Z"/>
        </w:trPr>
        <w:tc>
          <w:tcPr>
            <w:tcW w:w="2164" w:type="dxa"/>
            <w:gridSpan w:val="2"/>
            <w:tcBorders>
              <w:top w:val="single" w:color="000000" w:sz="8" w:space="0"/>
              <w:bottom w:val="single" w:color="000000" w:sz="8" w:space="0"/>
              <w:right w:val="single" w:color="000000" w:sz="8" w:space="0"/>
            </w:tcBorders>
          </w:tcPr>
          <w:p>
            <w:pPr>
              <w:pStyle w:val="22"/>
              <w:spacing w:before="0" w:after="0" w:line="360" w:lineRule="auto"/>
              <w:ind w:left="105"/>
              <w:jc w:val="center"/>
              <w:rPr>
                <w:ins w:id="550" w:author="刘剑" w:date="2021-01-29T14:19:40Z"/>
                <w:rFonts w:ascii="宋体" w:hAnsi="宋体" w:eastAsia="宋体" w:cstheme="minorEastAsia"/>
                <w:szCs w:val="21"/>
              </w:rPr>
            </w:pPr>
            <w:ins w:id="551" w:author="刘剑" w:date="2021-01-29T14:19:40Z">
              <w:r>
                <w:rPr>
                  <w:rFonts w:hint="eastAsia" w:ascii="宋体" w:hAnsi="宋体" w:eastAsia="宋体" w:cstheme="minorEastAsia"/>
                  <w:szCs w:val="21"/>
                </w:rPr>
                <w:t>Ⅳ</w:t>
              </w:r>
            </w:ins>
            <w:ins w:id="552" w:author="刘剑" w:date="2021-01-29T14:19:40Z">
              <w:r>
                <w:rPr>
                  <w:rFonts w:ascii="宋体" w:hAnsi="宋体" w:eastAsia="宋体" w:cstheme="minorEastAsia"/>
                  <w:szCs w:val="21"/>
                </w:rPr>
                <w:t xml:space="preserve">C </w:t>
              </w:r>
            </w:ins>
            <w:ins w:id="553" w:author="刘剑" w:date="2021-01-29T14:19:40Z">
              <w:r>
                <w:rPr>
                  <w:rFonts w:hint="eastAsia" w:ascii="宋体" w:hAnsi="宋体" w:eastAsia="宋体" w:cstheme="minorEastAsia"/>
                  <w:szCs w:val="21"/>
                </w:rPr>
                <w:t>期</w:t>
              </w:r>
            </w:ins>
          </w:p>
        </w:tc>
        <w:tc>
          <w:tcPr>
            <w:tcW w:w="1532" w:type="dxa"/>
            <w:tcBorders>
              <w:top w:val="single" w:color="000000" w:sz="8" w:space="0"/>
              <w:left w:val="single" w:color="000000" w:sz="8" w:space="0"/>
              <w:bottom w:val="single" w:color="000000" w:sz="8" w:space="0"/>
              <w:right w:val="single" w:color="000000" w:sz="8" w:space="0"/>
            </w:tcBorders>
          </w:tcPr>
          <w:p>
            <w:pPr>
              <w:pStyle w:val="22"/>
              <w:spacing w:before="0" w:after="0" w:line="360" w:lineRule="auto"/>
              <w:ind w:left="110"/>
              <w:jc w:val="center"/>
              <w:rPr>
                <w:ins w:id="554" w:author="刘剑" w:date="2021-01-29T14:19:40Z"/>
                <w:rFonts w:ascii="宋体" w:hAnsi="宋体" w:eastAsia="宋体" w:cstheme="minorEastAsia"/>
                <w:szCs w:val="21"/>
              </w:rPr>
            </w:pPr>
            <w:ins w:id="555" w:author="刘剑" w:date="2021-01-29T14:19:40Z">
              <w:r>
                <w:rPr>
                  <w:rFonts w:hint="eastAsia" w:ascii="宋体" w:hAnsi="宋体" w:eastAsia="宋体" w:cstheme="minorEastAsia"/>
                  <w:szCs w:val="21"/>
                </w:rPr>
                <w:t>任何</w:t>
              </w:r>
            </w:ins>
          </w:p>
        </w:tc>
        <w:tc>
          <w:tcPr>
            <w:tcW w:w="1559" w:type="dxa"/>
            <w:tcBorders>
              <w:top w:val="single" w:color="000000" w:sz="8" w:space="0"/>
              <w:left w:val="single" w:color="000000" w:sz="8" w:space="0"/>
              <w:bottom w:val="single" w:color="000000" w:sz="8" w:space="0"/>
              <w:right w:val="single" w:color="000000" w:sz="8" w:space="0"/>
            </w:tcBorders>
          </w:tcPr>
          <w:p>
            <w:pPr>
              <w:pStyle w:val="22"/>
              <w:spacing w:before="0" w:after="0" w:line="360" w:lineRule="auto"/>
              <w:jc w:val="center"/>
              <w:rPr>
                <w:ins w:id="556" w:author="刘剑" w:date="2021-01-29T14:19:40Z"/>
                <w:rFonts w:ascii="宋体" w:hAnsi="宋体" w:eastAsia="宋体" w:cstheme="minorEastAsia"/>
                <w:szCs w:val="21"/>
              </w:rPr>
            </w:pPr>
            <w:ins w:id="557" w:author="刘剑" w:date="2021-01-29T14:19:40Z">
              <w:r>
                <w:rPr>
                  <w:rFonts w:hint="eastAsia" w:ascii="宋体" w:hAnsi="宋体" w:eastAsia="宋体" w:cstheme="minorEastAsia"/>
                  <w:szCs w:val="21"/>
                </w:rPr>
                <w:t>任何</w:t>
              </w:r>
            </w:ins>
          </w:p>
        </w:tc>
        <w:tc>
          <w:tcPr>
            <w:tcW w:w="1539" w:type="dxa"/>
            <w:tcBorders>
              <w:top w:val="single" w:color="000000" w:sz="8" w:space="0"/>
              <w:left w:val="single" w:color="000000" w:sz="8" w:space="0"/>
              <w:bottom w:val="single" w:color="000000" w:sz="8" w:space="0"/>
            </w:tcBorders>
          </w:tcPr>
          <w:p>
            <w:pPr>
              <w:pStyle w:val="22"/>
              <w:spacing w:before="0" w:after="0" w:line="360" w:lineRule="auto"/>
              <w:ind w:left="113"/>
              <w:jc w:val="center"/>
              <w:rPr>
                <w:ins w:id="558" w:author="刘剑" w:date="2021-01-29T14:19:40Z"/>
                <w:rFonts w:ascii="宋体" w:hAnsi="宋体" w:eastAsia="宋体" w:cstheme="minorEastAsia"/>
                <w:szCs w:val="21"/>
              </w:rPr>
            </w:pPr>
            <w:ins w:id="559" w:author="刘剑" w:date="2021-01-29T14:19:40Z">
              <w:r>
                <w:rPr>
                  <w:rFonts w:ascii="宋体" w:hAnsi="宋体" w:eastAsia="宋体" w:cstheme="minorEastAsia"/>
                  <w:szCs w:val="21"/>
                </w:rPr>
                <w:t>1</w:t>
              </w:r>
            </w:ins>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97" w:hRule="atLeast"/>
          <w:ins w:id="560" w:author="刘剑" w:date="2021-01-29T14:19:40Z"/>
        </w:trPr>
        <w:tc>
          <w:tcPr>
            <w:tcW w:w="6794" w:type="dxa"/>
            <w:gridSpan w:val="5"/>
            <w:tcBorders>
              <w:top w:val="single" w:color="000000" w:sz="8" w:space="0"/>
              <w:bottom w:val="single" w:color="000000" w:sz="4" w:space="0"/>
            </w:tcBorders>
          </w:tcPr>
          <w:p>
            <w:pPr>
              <w:pStyle w:val="22"/>
              <w:spacing w:before="0" w:after="0" w:line="360" w:lineRule="auto"/>
              <w:ind w:left="105"/>
              <w:jc w:val="left"/>
              <w:rPr>
                <w:ins w:id="561" w:author="刘剑" w:date="2021-01-29T14:19:40Z"/>
                <w:rFonts w:ascii="宋体" w:hAnsi="宋体" w:eastAsia="宋体" w:cstheme="minorEastAsia"/>
                <w:szCs w:val="21"/>
              </w:rPr>
            </w:pPr>
            <w:ins w:id="562" w:author="刘剑" w:date="2021-01-29T14:19:40Z">
              <w:r>
                <w:rPr>
                  <w:rFonts w:hint="eastAsia" w:ascii="宋体" w:hAnsi="宋体" w:eastAsia="宋体" w:cstheme="minorEastAsia"/>
                  <w:szCs w:val="21"/>
                </w:rPr>
                <w:t>未分化癌（所有年龄组）</w:t>
              </w:r>
            </w:ins>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97" w:hRule="atLeast"/>
          <w:ins w:id="563" w:author="刘剑" w:date="2021-01-29T14:19:40Z"/>
        </w:trPr>
        <w:tc>
          <w:tcPr>
            <w:tcW w:w="2164" w:type="dxa"/>
            <w:gridSpan w:val="2"/>
            <w:tcBorders>
              <w:top w:val="single" w:color="000000" w:sz="4" w:space="0"/>
              <w:bottom w:val="single" w:color="000000" w:sz="4" w:space="0"/>
              <w:right w:val="single" w:color="000000" w:sz="4" w:space="0"/>
            </w:tcBorders>
          </w:tcPr>
          <w:p>
            <w:pPr>
              <w:pStyle w:val="22"/>
              <w:spacing w:before="0" w:after="0" w:line="360" w:lineRule="auto"/>
              <w:ind w:left="105"/>
              <w:jc w:val="center"/>
              <w:rPr>
                <w:ins w:id="564" w:author="刘剑" w:date="2021-01-29T14:19:40Z"/>
                <w:rFonts w:ascii="宋体" w:hAnsi="宋体" w:eastAsia="宋体" w:cstheme="minorEastAsia"/>
                <w:szCs w:val="21"/>
              </w:rPr>
            </w:pPr>
            <w:ins w:id="565" w:author="刘剑" w:date="2021-01-29T14:19:40Z">
              <w:r>
                <w:rPr>
                  <w:rFonts w:hint="eastAsia" w:ascii="宋体" w:hAnsi="宋体" w:eastAsia="宋体" w:cstheme="minorEastAsia"/>
                  <w:szCs w:val="21"/>
                </w:rPr>
                <w:t>Ⅳ</w:t>
              </w:r>
            </w:ins>
            <w:ins w:id="566" w:author="刘剑" w:date="2021-01-29T14:19:40Z">
              <w:r>
                <w:rPr>
                  <w:rFonts w:ascii="宋体" w:hAnsi="宋体" w:eastAsia="宋体" w:cstheme="minorEastAsia"/>
                  <w:szCs w:val="21"/>
                </w:rPr>
                <w:t xml:space="preserve">A </w:t>
              </w:r>
            </w:ins>
            <w:ins w:id="567" w:author="刘剑" w:date="2021-01-29T14:19:40Z">
              <w:r>
                <w:rPr>
                  <w:rFonts w:hint="eastAsia" w:ascii="宋体" w:hAnsi="宋体" w:eastAsia="宋体" w:cstheme="minorEastAsia"/>
                  <w:szCs w:val="21"/>
                </w:rPr>
                <w:t>期</w:t>
              </w:r>
            </w:ins>
          </w:p>
        </w:tc>
        <w:tc>
          <w:tcPr>
            <w:tcW w:w="1532" w:type="dxa"/>
            <w:tcBorders>
              <w:top w:val="single" w:color="000000" w:sz="4" w:space="0"/>
              <w:left w:val="single" w:color="000000" w:sz="4" w:space="0"/>
              <w:bottom w:val="single" w:color="000000" w:sz="4" w:space="0"/>
              <w:right w:val="single" w:color="000000" w:sz="4" w:space="0"/>
            </w:tcBorders>
          </w:tcPr>
          <w:p>
            <w:pPr>
              <w:pStyle w:val="22"/>
              <w:spacing w:before="0" w:after="0" w:line="360" w:lineRule="auto"/>
              <w:ind w:left="110"/>
              <w:jc w:val="center"/>
              <w:rPr>
                <w:ins w:id="568" w:author="刘剑" w:date="2021-01-29T14:19:40Z"/>
                <w:rFonts w:ascii="宋体" w:hAnsi="宋体" w:eastAsia="宋体" w:cstheme="minorEastAsia"/>
                <w:szCs w:val="21"/>
              </w:rPr>
            </w:pPr>
            <w:ins w:id="569" w:author="刘剑" w:date="2021-01-29T14:19:40Z">
              <w:r>
                <w:rPr>
                  <w:rFonts w:ascii="宋体" w:hAnsi="宋体" w:eastAsia="宋体" w:cstheme="minorEastAsia"/>
                  <w:szCs w:val="21"/>
                </w:rPr>
                <w:t>1～3a</w:t>
              </w:r>
            </w:ins>
          </w:p>
        </w:tc>
        <w:tc>
          <w:tcPr>
            <w:tcW w:w="1559" w:type="dxa"/>
            <w:tcBorders>
              <w:top w:val="single" w:color="000000" w:sz="4" w:space="0"/>
              <w:left w:val="single" w:color="000000" w:sz="4" w:space="0"/>
              <w:bottom w:val="single" w:color="000000" w:sz="4" w:space="0"/>
              <w:right w:val="single" w:color="000000" w:sz="4" w:space="0"/>
            </w:tcBorders>
          </w:tcPr>
          <w:p>
            <w:pPr>
              <w:pStyle w:val="22"/>
              <w:spacing w:before="0" w:after="0" w:line="360" w:lineRule="auto"/>
              <w:jc w:val="center"/>
              <w:rPr>
                <w:ins w:id="570" w:author="刘剑" w:date="2021-01-29T14:19:40Z"/>
                <w:rFonts w:ascii="宋体" w:hAnsi="宋体" w:eastAsia="宋体" w:cstheme="minorEastAsia"/>
                <w:szCs w:val="21"/>
              </w:rPr>
            </w:pPr>
            <w:ins w:id="571" w:author="刘剑" w:date="2021-01-29T14:19:40Z">
              <w:r>
                <w:rPr>
                  <w:rFonts w:ascii="宋体" w:hAnsi="宋体" w:eastAsia="宋体" w:cstheme="minorEastAsia"/>
                  <w:szCs w:val="21"/>
                </w:rPr>
                <w:t>0/x</w:t>
              </w:r>
            </w:ins>
          </w:p>
        </w:tc>
        <w:tc>
          <w:tcPr>
            <w:tcW w:w="1539" w:type="dxa"/>
            <w:tcBorders>
              <w:top w:val="single" w:color="000000" w:sz="4" w:space="0"/>
              <w:left w:val="single" w:color="000000" w:sz="4" w:space="0"/>
              <w:bottom w:val="single" w:color="000000" w:sz="4" w:space="0"/>
            </w:tcBorders>
          </w:tcPr>
          <w:p>
            <w:pPr>
              <w:pStyle w:val="22"/>
              <w:spacing w:before="0" w:after="0" w:line="360" w:lineRule="auto"/>
              <w:ind w:left="113"/>
              <w:jc w:val="center"/>
              <w:rPr>
                <w:ins w:id="572" w:author="刘剑" w:date="2021-01-29T14:19:40Z"/>
                <w:rFonts w:ascii="宋体" w:hAnsi="宋体" w:eastAsia="宋体" w:cstheme="minorEastAsia"/>
                <w:szCs w:val="21"/>
              </w:rPr>
            </w:pPr>
            <w:ins w:id="573" w:author="刘剑" w:date="2021-01-29T14:19:40Z">
              <w:r>
                <w:rPr>
                  <w:rFonts w:ascii="宋体" w:hAnsi="宋体" w:eastAsia="宋体" w:cstheme="minorEastAsia"/>
                  <w:szCs w:val="21"/>
                </w:rPr>
                <w:t>0</w:t>
              </w:r>
            </w:ins>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97" w:hRule="atLeast"/>
          <w:ins w:id="574" w:author="刘剑" w:date="2021-01-29T14:19:40Z"/>
        </w:trPr>
        <w:tc>
          <w:tcPr>
            <w:tcW w:w="2164" w:type="dxa"/>
            <w:gridSpan w:val="2"/>
            <w:vMerge w:val="restart"/>
            <w:tcBorders>
              <w:top w:val="single" w:color="000000" w:sz="4" w:space="0"/>
              <w:bottom w:val="single" w:color="000000" w:sz="4" w:space="0"/>
              <w:right w:val="single" w:color="000000" w:sz="4" w:space="0"/>
            </w:tcBorders>
          </w:tcPr>
          <w:p>
            <w:pPr>
              <w:pStyle w:val="22"/>
              <w:spacing w:before="0" w:after="0" w:line="360" w:lineRule="auto"/>
              <w:ind w:left="0"/>
              <w:jc w:val="center"/>
              <w:rPr>
                <w:ins w:id="575" w:author="刘剑" w:date="2021-01-29T14:19:40Z"/>
                <w:rFonts w:ascii="宋体" w:hAnsi="宋体" w:eastAsia="宋体" w:cstheme="minorEastAsia"/>
                <w:szCs w:val="21"/>
              </w:rPr>
            </w:pPr>
          </w:p>
          <w:p>
            <w:pPr>
              <w:pStyle w:val="22"/>
              <w:spacing w:before="0" w:after="0" w:line="360" w:lineRule="auto"/>
              <w:ind w:left="105"/>
              <w:jc w:val="center"/>
              <w:rPr>
                <w:ins w:id="576" w:author="刘剑" w:date="2021-01-29T14:19:40Z"/>
                <w:rFonts w:ascii="宋体" w:hAnsi="宋体" w:eastAsia="宋体" w:cstheme="minorEastAsia"/>
                <w:szCs w:val="21"/>
              </w:rPr>
            </w:pPr>
            <w:ins w:id="577" w:author="刘剑" w:date="2021-01-29T14:19:40Z">
              <w:r>
                <w:rPr>
                  <w:rFonts w:hint="eastAsia" w:ascii="宋体" w:hAnsi="宋体" w:eastAsia="宋体" w:cstheme="minorEastAsia"/>
                  <w:szCs w:val="21"/>
                </w:rPr>
                <w:t>Ⅳ</w:t>
              </w:r>
            </w:ins>
            <w:ins w:id="578" w:author="刘剑" w:date="2021-01-29T14:19:40Z">
              <w:r>
                <w:rPr>
                  <w:rFonts w:ascii="宋体" w:hAnsi="宋体" w:eastAsia="宋体" w:cstheme="minorEastAsia"/>
                  <w:szCs w:val="21"/>
                </w:rPr>
                <w:t xml:space="preserve">B </w:t>
              </w:r>
            </w:ins>
            <w:ins w:id="579" w:author="刘剑" w:date="2021-01-29T14:19:40Z">
              <w:r>
                <w:rPr>
                  <w:rFonts w:hint="eastAsia" w:ascii="宋体" w:hAnsi="宋体" w:eastAsia="宋体" w:cstheme="minorEastAsia"/>
                  <w:szCs w:val="21"/>
                </w:rPr>
                <w:t>期</w:t>
              </w:r>
            </w:ins>
          </w:p>
        </w:tc>
        <w:tc>
          <w:tcPr>
            <w:tcW w:w="1532" w:type="dxa"/>
            <w:tcBorders>
              <w:top w:val="single" w:color="000000" w:sz="4" w:space="0"/>
              <w:left w:val="single" w:color="000000" w:sz="4" w:space="0"/>
              <w:bottom w:val="single" w:color="000000" w:sz="4" w:space="0"/>
              <w:right w:val="single" w:color="000000" w:sz="4" w:space="0"/>
            </w:tcBorders>
          </w:tcPr>
          <w:p>
            <w:pPr>
              <w:pStyle w:val="22"/>
              <w:spacing w:before="0" w:after="0" w:line="360" w:lineRule="auto"/>
              <w:ind w:left="110"/>
              <w:jc w:val="center"/>
              <w:rPr>
                <w:ins w:id="580" w:author="刘剑" w:date="2021-01-29T14:19:40Z"/>
                <w:rFonts w:ascii="宋体" w:hAnsi="宋体" w:eastAsia="宋体" w:cstheme="minorEastAsia"/>
                <w:szCs w:val="21"/>
              </w:rPr>
            </w:pPr>
            <w:ins w:id="581" w:author="刘剑" w:date="2021-01-29T14:19:40Z">
              <w:r>
                <w:rPr>
                  <w:rFonts w:ascii="宋体" w:hAnsi="宋体" w:eastAsia="宋体" w:cstheme="minorEastAsia"/>
                  <w:szCs w:val="21"/>
                </w:rPr>
                <w:t>1～3a</w:t>
              </w:r>
            </w:ins>
          </w:p>
        </w:tc>
        <w:tc>
          <w:tcPr>
            <w:tcW w:w="1559" w:type="dxa"/>
            <w:tcBorders>
              <w:top w:val="single" w:color="000000" w:sz="4" w:space="0"/>
              <w:left w:val="single" w:color="000000" w:sz="4" w:space="0"/>
              <w:bottom w:val="single" w:color="000000" w:sz="4" w:space="0"/>
              <w:right w:val="single" w:color="000000" w:sz="4" w:space="0"/>
            </w:tcBorders>
          </w:tcPr>
          <w:p>
            <w:pPr>
              <w:pStyle w:val="22"/>
              <w:spacing w:before="0" w:after="0" w:line="360" w:lineRule="auto"/>
              <w:jc w:val="center"/>
              <w:rPr>
                <w:ins w:id="582" w:author="刘剑" w:date="2021-01-29T14:19:40Z"/>
                <w:rFonts w:ascii="宋体" w:hAnsi="宋体" w:eastAsia="宋体" w:cstheme="minorEastAsia"/>
                <w:szCs w:val="21"/>
              </w:rPr>
            </w:pPr>
            <w:ins w:id="583" w:author="刘剑" w:date="2021-01-29T14:19:40Z">
              <w:r>
                <w:rPr>
                  <w:rFonts w:ascii="宋体" w:hAnsi="宋体" w:eastAsia="宋体" w:cstheme="minorEastAsia"/>
                  <w:szCs w:val="21"/>
                </w:rPr>
                <w:t>1</w:t>
              </w:r>
            </w:ins>
          </w:p>
        </w:tc>
        <w:tc>
          <w:tcPr>
            <w:tcW w:w="1539" w:type="dxa"/>
            <w:tcBorders>
              <w:top w:val="single" w:color="000000" w:sz="4" w:space="0"/>
              <w:left w:val="single" w:color="000000" w:sz="4" w:space="0"/>
              <w:bottom w:val="single" w:color="000000" w:sz="4" w:space="0"/>
            </w:tcBorders>
          </w:tcPr>
          <w:p>
            <w:pPr>
              <w:pStyle w:val="22"/>
              <w:spacing w:before="0" w:after="0" w:line="360" w:lineRule="auto"/>
              <w:ind w:left="113"/>
              <w:jc w:val="center"/>
              <w:rPr>
                <w:ins w:id="584" w:author="刘剑" w:date="2021-01-29T14:19:40Z"/>
                <w:rFonts w:ascii="宋体" w:hAnsi="宋体" w:eastAsia="宋体" w:cstheme="minorEastAsia"/>
                <w:szCs w:val="21"/>
              </w:rPr>
            </w:pPr>
            <w:ins w:id="585" w:author="刘剑" w:date="2021-01-29T14:19:40Z">
              <w:r>
                <w:rPr>
                  <w:rFonts w:ascii="宋体" w:hAnsi="宋体" w:eastAsia="宋体" w:cstheme="minorEastAsia"/>
                  <w:szCs w:val="21"/>
                </w:rPr>
                <w:t>0</w:t>
              </w:r>
            </w:ins>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97" w:hRule="atLeast"/>
          <w:ins w:id="586" w:author="刘剑" w:date="2021-01-29T14:19:40Z"/>
        </w:trPr>
        <w:tc>
          <w:tcPr>
            <w:tcW w:w="2164" w:type="dxa"/>
            <w:gridSpan w:val="2"/>
            <w:vMerge w:val="continue"/>
            <w:tcBorders>
              <w:top w:val="nil"/>
              <w:bottom w:val="single" w:color="000000" w:sz="4" w:space="0"/>
              <w:right w:val="single" w:color="000000" w:sz="4" w:space="0"/>
            </w:tcBorders>
          </w:tcPr>
          <w:p>
            <w:pPr>
              <w:spacing w:line="360" w:lineRule="auto"/>
              <w:jc w:val="center"/>
              <w:rPr>
                <w:ins w:id="587" w:author="刘剑" w:date="2021-01-29T14:19:40Z"/>
                <w:rFonts w:ascii="宋体" w:hAnsi="宋体" w:eastAsia="宋体" w:cstheme="minorEastAsia"/>
                <w:szCs w:val="21"/>
              </w:rPr>
            </w:pPr>
          </w:p>
        </w:tc>
        <w:tc>
          <w:tcPr>
            <w:tcW w:w="1532" w:type="dxa"/>
            <w:tcBorders>
              <w:top w:val="single" w:color="000000" w:sz="4" w:space="0"/>
              <w:left w:val="single" w:color="000000" w:sz="4" w:space="0"/>
              <w:bottom w:val="single" w:color="000000" w:sz="4" w:space="0"/>
              <w:right w:val="single" w:color="000000" w:sz="4" w:space="0"/>
            </w:tcBorders>
          </w:tcPr>
          <w:p>
            <w:pPr>
              <w:pStyle w:val="22"/>
              <w:spacing w:before="0" w:after="0" w:line="360" w:lineRule="auto"/>
              <w:ind w:left="110"/>
              <w:jc w:val="center"/>
              <w:rPr>
                <w:ins w:id="588" w:author="刘剑" w:date="2021-01-29T14:19:40Z"/>
                <w:rFonts w:ascii="宋体" w:hAnsi="宋体" w:eastAsia="宋体" w:cstheme="minorEastAsia"/>
                <w:szCs w:val="21"/>
              </w:rPr>
            </w:pPr>
            <w:ins w:id="589" w:author="刘剑" w:date="2021-01-29T14:19:40Z">
              <w:r>
                <w:rPr>
                  <w:rFonts w:ascii="宋体" w:hAnsi="宋体" w:eastAsia="宋体" w:cstheme="minorEastAsia"/>
                  <w:szCs w:val="21"/>
                </w:rPr>
                <w:t>3b～4</w:t>
              </w:r>
            </w:ins>
          </w:p>
        </w:tc>
        <w:tc>
          <w:tcPr>
            <w:tcW w:w="1559" w:type="dxa"/>
            <w:tcBorders>
              <w:top w:val="single" w:color="000000" w:sz="4" w:space="0"/>
              <w:left w:val="single" w:color="000000" w:sz="4" w:space="0"/>
              <w:bottom w:val="single" w:color="000000" w:sz="4" w:space="0"/>
              <w:right w:val="single" w:color="000000" w:sz="4" w:space="0"/>
            </w:tcBorders>
          </w:tcPr>
          <w:p>
            <w:pPr>
              <w:pStyle w:val="22"/>
              <w:spacing w:before="0" w:after="0" w:line="360" w:lineRule="auto"/>
              <w:jc w:val="center"/>
              <w:rPr>
                <w:ins w:id="590" w:author="刘剑" w:date="2021-01-29T14:19:40Z"/>
                <w:rFonts w:ascii="宋体" w:hAnsi="宋体" w:eastAsia="宋体" w:cstheme="minorEastAsia"/>
                <w:szCs w:val="21"/>
              </w:rPr>
            </w:pPr>
            <w:ins w:id="591" w:author="刘剑" w:date="2021-01-29T14:19:40Z">
              <w:r>
                <w:rPr>
                  <w:rFonts w:hint="eastAsia" w:ascii="宋体" w:hAnsi="宋体" w:eastAsia="宋体" w:cstheme="minorEastAsia"/>
                  <w:szCs w:val="21"/>
                </w:rPr>
                <w:t>任何</w:t>
              </w:r>
            </w:ins>
          </w:p>
        </w:tc>
        <w:tc>
          <w:tcPr>
            <w:tcW w:w="1539" w:type="dxa"/>
            <w:tcBorders>
              <w:top w:val="single" w:color="000000" w:sz="4" w:space="0"/>
              <w:left w:val="single" w:color="000000" w:sz="4" w:space="0"/>
              <w:bottom w:val="single" w:color="000000" w:sz="4" w:space="0"/>
            </w:tcBorders>
          </w:tcPr>
          <w:p>
            <w:pPr>
              <w:pStyle w:val="22"/>
              <w:spacing w:before="0" w:after="0" w:line="360" w:lineRule="auto"/>
              <w:ind w:left="113"/>
              <w:jc w:val="center"/>
              <w:rPr>
                <w:ins w:id="592" w:author="刘剑" w:date="2021-01-29T14:19:40Z"/>
                <w:rFonts w:ascii="宋体" w:hAnsi="宋体" w:eastAsia="宋体" w:cstheme="minorEastAsia"/>
                <w:szCs w:val="21"/>
              </w:rPr>
            </w:pPr>
            <w:ins w:id="593" w:author="刘剑" w:date="2021-01-29T14:19:40Z">
              <w:r>
                <w:rPr>
                  <w:rFonts w:ascii="宋体" w:hAnsi="宋体" w:eastAsia="宋体" w:cstheme="minorEastAsia"/>
                  <w:szCs w:val="21"/>
                </w:rPr>
                <w:t>0</w:t>
              </w:r>
            </w:ins>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97" w:hRule="atLeast"/>
          <w:ins w:id="594" w:author="刘剑" w:date="2021-01-29T14:19:40Z"/>
        </w:trPr>
        <w:tc>
          <w:tcPr>
            <w:tcW w:w="2164" w:type="dxa"/>
            <w:gridSpan w:val="2"/>
            <w:tcBorders>
              <w:top w:val="single" w:color="000000" w:sz="4" w:space="0"/>
              <w:right w:val="single" w:color="000000" w:sz="4" w:space="0"/>
            </w:tcBorders>
          </w:tcPr>
          <w:p>
            <w:pPr>
              <w:pStyle w:val="22"/>
              <w:spacing w:before="0" w:after="0" w:line="360" w:lineRule="auto"/>
              <w:ind w:left="105"/>
              <w:jc w:val="center"/>
              <w:rPr>
                <w:ins w:id="595" w:author="刘剑" w:date="2021-01-29T14:19:40Z"/>
                <w:rFonts w:ascii="宋体" w:hAnsi="宋体" w:eastAsia="宋体" w:cstheme="minorEastAsia"/>
                <w:szCs w:val="21"/>
              </w:rPr>
            </w:pPr>
            <w:ins w:id="596" w:author="刘剑" w:date="2021-01-29T14:19:40Z">
              <w:r>
                <w:rPr>
                  <w:rFonts w:hint="eastAsia" w:ascii="宋体" w:hAnsi="宋体" w:eastAsia="宋体" w:cstheme="minorEastAsia"/>
                  <w:szCs w:val="21"/>
                </w:rPr>
                <w:t>Ⅳ</w:t>
              </w:r>
            </w:ins>
            <w:ins w:id="597" w:author="刘剑" w:date="2021-01-29T14:19:40Z">
              <w:r>
                <w:rPr>
                  <w:rFonts w:ascii="宋体" w:hAnsi="宋体" w:eastAsia="宋体" w:cstheme="minorEastAsia"/>
                  <w:szCs w:val="21"/>
                </w:rPr>
                <w:t xml:space="preserve">C </w:t>
              </w:r>
            </w:ins>
            <w:ins w:id="598" w:author="刘剑" w:date="2021-01-29T14:19:40Z">
              <w:r>
                <w:rPr>
                  <w:rFonts w:hint="eastAsia" w:ascii="宋体" w:hAnsi="宋体" w:eastAsia="宋体" w:cstheme="minorEastAsia"/>
                  <w:szCs w:val="21"/>
                </w:rPr>
                <w:t>期</w:t>
              </w:r>
            </w:ins>
          </w:p>
        </w:tc>
        <w:tc>
          <w:tcPr>
            <w:tcW w:w="1532" w:type="dxa"/>
            <w:tcBorders>
              <w:top w:val="single" w:color="000000" w:sz="4" w:space="0"/>
              <w:left w:val="single" w:color="000000" w:sz="4" w:space="0"/>
              <w:right w:val="single" w:color="000000" w:sz="4" w:space="0"/>
            </w:tcBorders>
          </w:tcPr>
          <w:p>
            <w:pPr>
              <w:pStyle w:val="22"/>
              <w:spacing w:before="0" w:after="0" w:line="360" w:lineRule="auto"/>
              <w:ind w:left="110"/>
              <w:jc w:val="center"/>
              <w:rPr>
                <w:ins w:id="599" w:author="刘剑" w:date="2021-01-29T14:19:40Z"/>
                <w:rFonts w:ascii="宋体" w:hAnsi="宋体" w:eastAsia="宋体" w:cstheme="minorEastAsia"/>
                <w:szCs w:val="21"/>
              </w:rPr>
            </w:pPr>
            <w:ins w:id="600" w:author="刘剑" w:date="2021-01-29T14:19:40Z">
              <w:r>
                <w:rPr>
                  <w:rFonts w:hint="eastAsia" w:ascii="宋体" w:hAnsi="宋体" w:eastAsia="宋体" w:cstheme="minorEastAsia"/>
                  <w:szCs w:val="21"/>
                </w:rPr>
                <w:t>任何</w:t>
              </w:r>
            </w:ins>
          </w:p>
        </w:tc>
        <w:tc>
          <w:tcPr>
            <w:tcW w:w="1559" w:type="dxa"/>
            <w:tcBorders>
              <w:top w:val="single" w:color="000000" w:sz="4" w:space="0"/>
              <w:left w:val="single" w:color="000000" w:sz="4" w:space="0"/>
              <w:right w:val="single" w:color="000000" w:sz="4" w:space="0"/>
            </w:tcBorders>
          </w:tcPr>
          <w:p>
            <w:pPr>
              <w:pStyle w:val="22"/>
              <w:spacing w:before="0" w:after="0" w:line="360" w:lineRule="auto"/>
              <w:jc w:val="center"/>
              <w:rPr>
                <w:ins w:id="601" w:author="刘剑" w:date="2021-01-29T14:19:40Z"/>
                <w:rFonts w:ascii="宋体" w:hAnsi="宋体" w:eastAsia="宋体" w:cstheme="minorEastAsia"/>
                <w:szCs w:val="21"/>
              </w:rPr>
            </w:pPr>
            <w:ins w:id="602" w:author="刘剑" w:date="2021-01-29T14:19:40Z">
              <w:r>
                <w:rPr>
                  <w:rFonts w:hint="eastAsia" w:ascii="宋体" w:hAnsi="宋体" w:eastAsia="宋体" w:cstheme="minorEastAsia"/>
                  <w:szCs w:val="21"/>
                </w:rPr>
                <w:t>任何</w:t>
              </w:r>
            </w:ins>
          </w:p>
        </w:tc>
        <w:tc>
          <w:tcPr>
            <w:tcW w:w="1539" w:type="dxa"/>
            <w:tcBorders>
              <w:top w:val="single" w:color="000000" w:sz="4" w:space="0"/>
              <w:left w:val="single" w:color="000000" w:sz="4" w:space="0"/>
            </w:tcBorders>
          </w:tcPr>
          <w:p>
            <w:pPr>
              <w:pStyle w:val="22"/>
              <w:spacing w:before="0" w:after="0" w:line="360" w:lineRule="auto"/>
              <w:ind w:left="113"/>
              <w:jc w:val="center"/>
              <w:rPr>
                <w:ins w:id="603" w:author="刘剑" w:date="2021-01-29T14:19:40Z"/>
                <w:rFonts w:ascii="宋体" w:hAnsi="宋体" w:eastAsia="宋体" w:cstheme="minorEastAsia"/>
                <w:szCs w:val="21"/>
              </w:rPr>
            </w:pPr>
            <w:ins w:id="604" w:author="刘剑" w:date="2021-01-29T14:19:40Z">
              <w:r>
                <w:rPr>
                  <w:rFonts w:ascii="宋体" w:hAnsi="宋体" w:eastAsia="宋体" w:cstheme="minorEastAsia"/>
                  <w:szCs w:val="21"/>
                </w:rPr>
                <w:t>1</w:t>
              </w:r>
            </w:ins>
          </w:p>
        </w:tc>
      </w:tr>
    </w:tbl>
    <w:p>
      <w:pPr>
        <w:pStyle w:val="14"/>
        <w:spacing w:line="300" w:lineRule="auto"/>
        <w:ind w:left="0" w:leftChars="0" w:firstLine="840" w:firstLineChars="400"/>
        <w:jc w:val="left"/>
        <w:rPr>
          <w:ins w:id="605" w:author="刘剑" w:date="2021-01-29T14:19:40Z"/>
          <w:rFonts w:ascii="宋体" w:hAnsi="宋体" w:cstheme="minorEastAsia"/>
          <w:szCs w:val="21"/>
        </w:rPr>
      </w:pPr>
    </w:p>
    <w:p>
      <w:pPr>
        <w:pStyle w:val="14"/>
        <w:spacing w:line="300" w:lineRule="auto"/>
        <w:ind w:left="0" w:leftChars="0" w:firstLine="840" w:firstLineChars="400"/>
        <w:rPr>
          <w:ins w:id="606" w:author="刘剑" w:date="2021-01-29T14:19:40Z"/>
          <w:rFonts w:ascii="宋体" w:hAnsi="宋体" w:cstheme="minorEastAsia"/>
          <w:szCs w:val="21"/>
        </w:rPr>
      </w:pPr>
    </w:p>
    <w:p>
      <w:pPr>
        <w:pStyle w:val="14"/>
        <w:spacing w:line="300" w:lineRule="auto"/>
        <w:ind w:left="0" w:leftChars="0" w:firstLine="840" w:firstLineChars="400"/>
        <w:rPr>
          <w:ins w:id="607" w:author="刘剑" w:date="2021-01-29T14:19:40Z"/>
          <w:rFonts w:ascii="宋体" w:hAnsi="宋体" w:cstheme="minorEastAsia"/>
          <w:szCs w:val="21"/>
        </w:rPr>
      </w:pPr>
    </w:p>
    <w:p>
      <w:pPr>
        <w:pStyle w:val="14"/>
        <w:spacing w:line="300" w:lineRule="auto"/>
        <w:ind w:left="0" w:leftChars="0" w:firstLine="840" w:firstLineChars="400"/>
        <w:rPr>
          <w:ins w:id="608" w:author="刘剑" w:date="2021-01-29T14:19:40Z"/>
          <w:rFonts w:ascii="宋体" w:hAnsi="宋体" w:cstheme="minorEastAsia"/>
          <w:szCs w:val="21"/>
        </w:rPr>
      </w:pPr>
    </w:p>
    <w:p>
      <w:pPr>
        <w:pStyle w:val="14"/>
        <w:spacing w:line="300" w:lineRule="auto"/>
        <w:ind w:left="0" w:leftChars="0" w:firstLine="840" w:firstLineChars="400"/>
        <w:rPr>
          <w:ins w:id="609" w:author="刘剑" w:date="2021-01-29T14:19:40Z"/>
          <w:rFonts w:ascii="宋体" w:hAnsi="宋体" w:cstheme="minorEastAsia"/>
          <w:szCs w:val="21"/>
        </w:rPr>
      </w:pPr>
    </w:p>
    <w:p>
      <w:pPr>
        <w:pStyle w:val="14"/>
        <w:spacing w:line="300" w:lineRule="auto"/>
        <w:ind w:left="0" w:leftChars="0" w:firstLine="840" w:firstLineChars="400"/>
        <w:rPr>
          <w:ins w:id="610" w:author="刘剑" w:date="2021-01-29T14:19:40Z"/>
          <w:rFonts w:ascii="宋体" w:hAnsi="宋体" w:cstheme="minorEastAsia"/>
          <w:szCs w:val="21"/>
        </w:rPr>
      </w:pPr>
    </w:p>
    <w:p>
      <w:pPr>
        <w:pStyle w:val="14"/>
        <w:spacing w:line="300" w:lineRule="auto"/>
        <w:ind w:left="0" w:leftChars="0" w:firstLine="840" w:firstLineChars="400"/>
        <w:rPr>
          <w:ins w:id="611" w:author="刘剑" w:date="2021-01-29T14:19:40Z"/>
          <w:rFonts w:ascii="宋体" w:hAnsi="宋体" w:cstheme="minorEastAsia"/>
          <w:szCs w:val="21"/>
        </w:rPr>
      </w:pPr>
    </w:p>
    <w:p>
      <w:pPr>
        <w:pStyle w:val="14"/>
        <w:spacing w:line="300" w:lineRule="auto"/>
        <w:ind w:left="0" w:leftChars="0" w:firstLine="840" w:firstLineChars="400"/>
        <w:rPr>
          <w:ins w:id="612" w:author="刘剑" w:date="2021-01-29T14:19:40Z"/>
          <w:rFonts w:ascii="宋体" w:hAnsi="宋体" w:cstheme="minorEastAsia"/>
          <w:szCs w:val="21"/>
        </w:rPr>
      </w:pPr>
    </w:p>
    <w:p>
      <w:pPr>
        <w:pStyle w:val="14"/>
        <w:spacing w:line="300" w:lineRule="auto"/>
        <w:ind w:left="0" w:leftChars="0" w:firstLine="840" w:firstLineChars="400"/>
        <w:rPr>
          <w:ins w:id="613" w:author="刘剑" w:date="2021-01-29T14:19:40Z"/>
          <w:rFonts w:ascii="宋体" w:hAnsi="宋体" w:cstheme="minorEastAsia"/>
          <w:szCs w:val="21"/>
        </w:rPr>
      </w:pPr>
    </w:p>
    <w:p>
      <w:pPr>
        <w:pStyle w:val="14"/>
        <w:spacing w:line="300" w:lineRule="auto"/>
        <w:ind w:left="0" w:leftChars="0" w:firstLine="0" w:firstLineChars="0"/>
        <w:rPr>
          <w:ins w:id="614" w:author="刘剑" w:date="2021-01-29T14:19:40Z"/>
          <w:rFonts w:ascii="宋体" w:hAnsi="宋体" w:cstheme="minorEastAsia"/>
          <w:szCs w:val="21"/>
        </w:rPr>
      </w:pPr>
    </w:p>
    <w:p>
      <w:pPr>
        <w:pStyle w:val="14"/>
        <w:spacing w:line="300" w:lineRule="auto"/>
        <w:ind w:left="0" w:leftChars="0" w:firstLine="840" w:firstLineChars="400"/>
        <w:rPr>
          <w:ins w:id="615" w:author="刘剑" w:date="2021-01-29T14:19:40Z"/>
          <w:rFonts w:ascii="宋体" w:hAnsi="宋体" w:cstheme="minorEastAsia"/>
          <w:szCs w:val="21"/>
        </w:rPr>
      </w:pPr>
      <w:ins w:id="616" w:author="刘剑" w:date="2021-01-29T14:19:40Z">
        <w:r>
          <w:rPr>
            <w:rFonts w:hint="eastAsia" w:ascii="宋体" w:hAnsi="宋体" w:cstheme="minorEastAsia"/>
            <w:szCs w:val="21"/>
          </w:rPr>
          <w:t>注：以上表格中“年龄”指患者病理组织标本获取日期时的年龄。</w:t>
        </w:r>
      </w:ins>
    </w:p>
    <w:p>
      <w:pPr>
        <w:pStyle w:val="14"/>
        <w:spacing w:line="360" w:lineRule="auto"/>
        <w:ind w:left="0" w:leftChars="0"/>
        <w:rPr>
          <w:ins w:id="617" w:author="刘剑" w:date="2021-01-29T14:19:40Z"/>
          <w:rFonts w:ascii="宋体" w:hAnsi="宋体" w:cstheme="minorEastAsia"/>
          <w:color w:val="000000"/>
          <w:kern w:val="0"/>
          <w:szCs w:val="21"/>
          <w:lang w:bidi="ar"/>
        </w:rPr>
      </w:pPr>
    </w:p>
    <w:p>
      <w:pPr>
        <w:pStyle w:val="14"/>
        <w:spacing w:line="360" w:lineRule="auto"/>
        <w:ind w:left="0" w:leftChars="0"/>
        <w:rPr>
          <w:rFonts w:ascii="宋体" w:hAnsi="宋体" w:cs="宋体"/>
          <w:szCs w:val="21"/>
        </w:rPr>
      </w:pPr>
    </w:p>
    <w:p>
      <w:pPr>
        <w:pStyle w:val="14"/>
        <w:spacing w:line="360" w:lineRule="auto"/>
        <w:ind w:left="0" w:leftChars="0" w:firstLine="422"/>
        <w:rPr>
          <w:rFonts w:ascii="宋体" w:hAnsi="宋体" w:cs="宋体"/>
          <w:b/>
          <w:bCs/>
          <w:szCs w:val="21"/>
        </w:rPr>
      </w:pPr>
    </w:p>
    <w:p>
      <w:pPr>
        <w:pStyle w:val="13"/>
        <w:spacing w:after="0" w:line="360" w:lineRule="auto"/>
        <w:ind w:left="0" w:leftChars="0" w:firstLine="0" w:firstLineChars="0"/>
        <w:jc w:val="center"/>
        <w:rPr>
          <w:rFonts w:ascii="宋体" w:hAnsi="宋体" w:cs="宋体"/>
          <w:b/>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modern"/>
    <w:pitch w:val="default"/>
    <w:sig w:usb0="800002BF" w:usb1="38CF7CFA" w:usb2="00000016" w:usb3="00000000" w:csb0="00040001" w:csb1="00000000"/>
  </w:font>
  <w:font w:name="PMingLiU">
    <w:panose1 w:val="02020500000000000000"/>
    <w:charset w:val="88"/>
    <w:family w:val="auto"/>
    <w:pitch w:val="default"/>
    <w:sig w:usb0="A00002FF" w:usb1="28CFFCFA" w:usb2="00000016" w:usb3="00000000" w:csb0="00100001" w:csb1="0000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FE60A5"/>
    <w:multiLevelType w:val="singleLevel"/>
    <w:tmpl w:val="5BFE60A5"/>
    <w:lvl w:ilvl="0" w:tentative="0">
      <w:start w:val="7"/>
      <w:numFmt w:val="decimal"/>
      <w:suff w:val="nothing"/>
      <w:lvlText w:val="（%1）"/>
      <w:lvlJc w:val="left"/>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刘剑">
    <w15:presenceInfo w15:providerId="None" w15:userId="刘剑"/>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4749"/>
    <w:rsid w:val="0009090B"/>
    <w:rsid w:val="000A7A0C"/>
    <w:rsid w:val="00133FC3"/>
    <w:rsid w:val="00134491"/>
    <w:rsid w:val="00157254"/>
    <w:rsid w:val="001B1F4B"/>
    <w:rsid w:val="00211AA4"/>
    <w:rsid w:val="00262332"/>
    <w:rsid w:val="002731D6"/>
    <w:rsid w:val="002E610A"/>
    <w:rsid w:val="00433EF7"/>
    <w:rsid w:val="00485CDD"/>
    <w:rsid w:val="004920DC"/>
    <w:rsid w:val="00494E32"/>
    <w:rsid w:val="005320C8"/>
    <w:rsid w:val="005859DA"/>
    <w:rsid w:val="005D7DC7"/>
    <w:rsid w:val="00603603"/>
    <w:rsid w:val="00604235"/>
    <w:rsid w:val="006C4CDF"/>
    <w:rsid w:val="00726F73"/>
    <w:rsid w:val="00763723"/>
    <w:rsid w:val="00794749"/>
    <w:rsid w:val="00895AD6"/>
    <w:rsid w:val="008F0B09"/>
    <w:rsid w:val="009449A6"/>
    <w:rsid w:val="00945232"/>
    <w:rsid w:val="00993A0A"/>
    <w:rsid w:val="009C26E4"/>
    <w:rsid w:val="00A07269"/>
    <w:rsid w:val="00A12C21"/>
    <w:rsid w:val="00A17DA5"/>
    <w:rsid w:val="00A652F5"/>
    <w:rsid w:val="00A81D44"/>
    <w:rsid w:val="00AD063C"/>
    <w:rsid w:val="00AE5CAC"/>
    <w:rsid w:val="00B0007E"/>
    <w:rsid w:val="00B65D1C"/>
    <w:rsid w:val="00C677C0"/>
    <w:rsid w:val="00CD194E"/>
    <w:rsid w:val="00CE3F88"/>
    <w:rsid w:val="00CF3B4A"/>
    <w:rsid w:val="00D00905"/>
    <w:rsid w:val="00D8559C"/>
    <w:rsid w:val="00DB64B8"/>
    <w:rsid w:val="00E57854"/>
    <w:rsid w:val="00EE17A1"/>
    <w:rsid w:val="00F1593F"/>
    <w:rsid w:val="00F44700"/>
    <w:rsid w:val="00FA65B7"/>
    <w:rsid w:val="140E1C43"/>
    <w:rsid w:val="1F5D1D2B"/>
    <w:rsid w:val="21443FA0"/>
    <w:rsid w:val="220A75F8"/>
    <w:rsid w:val="23BB4A67"/>
    <w:rsid w:val="23C05769"/>
    <w:rsid w:val="28E82653"/>
    <w:rsid w:val="2CA4131E"/>
    <w:rsid w:val="4A3E28AD"/>
    <w:rsid w:val="4AFB2C93"/>
    <w:rsid w:val="656859A9"/>
    <w:rsid w:val="73557451"/>
    <w:rsid w:val="738F069C"/>
    <w:rsid w:val="753642FD"/>
    <w:rsid w:val="7898372F"/>
    <w:rsid w:val="7D7D71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qFormat="1" w:uiPriority="99" w:semiHidden="0" w:name="Balloon Text"/>
    <w:lsdException w:qFormat="1" w:unhideWhenUsed="0" w:uiPriority="5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10">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2">
    <w:name w:val="annotation text"/>
    <w:basedOn w:val="1"/>
    <w:link w:val="16"/>
    <w:unhideWhenUsed/>
    <w:qFormat/>
    <w:uiPriority w:val="99"/>
    <w:pPr>
      <w:jc w:val="left"/>
    </w:pPr>
  </w:style>
  <w:style w:type="paragraph" w:styleId="3">
    <w:name w:val="Balloon Text"/>
    <w:basedOn w:val="1"/>
    <w:link w:val="18"/>
    <w:unhideWhenUsed/>
    <w:qFormat/>
    <w:uiPriority w:val="99"/>
    <w:rPr>
      <w:sz w:val="18"/>
      <w:szCs w:val="18"/>
    </w:rPr>
  </w:style>
  <w:style w:type="paragraph" w:styleId="4">
    <w:name w:val="footer"/>
    <w:basedOn w:val="1"/>
    <w:link w:val="24"/>
    <w:unhideWhenUsed/>
    <w:qFormat/>
    <w:uiPriority w:val="99"/>
    <w:pPr>
      <w:tabs>
        <w:tab w:val="center" w:pos="4153"/>
        <w:tab w:val="right" w:pos="8306"/>
      </w:tabs>
      <w:snapToGrid w:val="0"/>
      <w:jc w:val="left"/>
    </w:pPr>
    <w:rPr>
      <w:sz w:val="18"/>
      <w:szCs w:val="18"/>
    </w:rPr>
  </w:style>
  <w:style w:type="paragraph" w:styleId="5">
    <w:name w:val="header"/>
    <w:basedOn w:val="1"/>
    <w:link w:val="23"/>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unhideWhenUsed/>
    <w:qFormat/>
    <w:uiPriority w:val="99"/>
    <w:rPr>
      <w:sz w:val="24"/>
    </w:rPr>
  </w:style>
  <w:style w:type="paragraph" w:styleId="7">
    <w:name w:val="annotation subject"/>
    <w:basedOn w:val="2"/>
    <w:next w:val="2"/>
    <w:link w:val="17"/>
    <w:unhideWhenUsed/>
    <w:qFormat/>
    <w:uiPriority w:val="99"/>
    <w:rPr>
      <w:b/>
      <w:bCs/>
    </w:rPr>
  </w:style>
  <w:style w:type="table" w:styleId="9">
    <w:name w:val="Table Grid"/>
    <w:basedOn w:val="8"/>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1">
    <w:name w:val="Emphasis"/>
    <w:basedOn w:val="10"/>
    <w:qFormat/>
    <w:uiPriority w:val="20"/>
    <w:rPr>
      <w:i/>
    </w:rPr>
  </w:style>
  <w:style w:type="character" w:styleId="12">
    <w:name w:val="annotation reference"/>
    <w:basedOn w:val="10"/>
    <w:unhideWhenUsed/>
    <w:qFormat/>
    <w:uiPriority w:val="99"/>
    <w:rPr>
      <w:sz w:val="21"/>
      <w:szCs w:val="21"/>
    </w:rPr>
  </w:style>
  <w:style w:type="paragraph" w:customStyle="1" w:styleId="13">
    <w:name w:val="条款标题"/>
    <w:basedOn w:val="14"/>
    <w:qFormat/>
    <w:uiPriority w:val="0"/>
  </w:style>
  <w:style w:type="paragraph" w:customStyle="1" w:styleId="14">
    <w:name w:val="条款正文"/>
    <w:basedOn w:val="1"/>
    <w:qFormat/>
    <w:uiPriority w:val="0"/>
    <w:pPr>
      <w:adjustRightInd w:val="0"/>
      <w:snapToGrid w:val="0"/>
      <w:spacing w:after="160" w:line="259" w:lineRule="auto"/>
      <w:ind w:left="840" w:leftChars="400" w:firstLine="420" w:firstLineChars="200"/>
    </w:pPr>
    <w:rPr>
      <w:rFonts w:ascii="Times New Roman" w:hAnsi="Times New Roman" w:eastAsia="宋体" w:cs="Times New Roman"/>
      <w:szCs w:val="24"/>
    </w:rPr>
  </w:style>
  <w:style w:type="paragraph" w:customStyle="1" w:styleId="15">
    <w:name w:val="_Style 1"/>
    <w:basedOn w:val="1"/>
    <w:qFormat/>
    <w:uiPriority w:val="34"/>
    <w:pPr>
      <w:spacing w:after="160" w:line="259" w:lineRule="auto"/>
      <w:ind w:firstLine="420" w:firstLineChars="200"/>
    </w:pPr>
    <w:rPr>
      <w:rFonts w:ascii="Calibri" w:hAnsi="Calibri"/>
    </w:rPr>
  </w:style>
  <w:style w:type="character" w:customStyle="1" w:styleId="16">
    <w:name w:val="批注文字 Char"/>
    <w:basedOn w:val="10"/>
    <w:link w:val="2"/>
    <w:semiHidden/>
    <w:qFormat/>
    <w:uiPriority w:val="99"/>
  </w:style>
  <w:style w:type="character" w:customStyle="1" w:styleId="17">
    <w:name w:val="批注主题 Char"/>
    <w:basedOn w:val="16"/>
    <w:link w:val="7"/>
    <w:semiHidden/>
    <w:qFormat/>
    <w:uiPriority w:val="99"/>
    <w:rPr>
      <w:b/>
      <w:bCs/>
    </w:rPr>
  </w:style>
  <w:style w:type="character" w:customStyle="1" w:styleId="18">
    <w:name w:val="批注框文本 Char"/>
    <w:basedOn w:val="10"/>
    <w:link w:val="3"/>
    <w:semiHidden/>
    <w:qFormat/>
    <w:uiPriority w:val="99"/>
    <w:rPr>
      <w:sz w:val="18"/>
      <w:szCs w:val="18"/>
    </w:rPr>
  </w:style>
  <w:style w:type="character" w:customStyle="1" w:styleId="19">
    <w:name w:val="apple-style-span"/>
    <w:basedOn w:val="10"/>
    <w:qFormat/>
    <w:uiPriority w:val="0"/>
  </w:style>
  <w:style w:type="paragraph" w:customStyle="1" w:styleId="20">
    <w:name w:val="列出段落2"/>
    <w:basedOn w:val="1"/>
    <w:qFormat/>
    <w:uiPriority w:val="34"/>
    <w:pPr>
      <w:ind w:firstLine="420" w:firstLineChars="200"/>
    </w:pPr>
    <w:rPr>
      <w:rFonts w:ascii="Calibri" w:hAnsi="Calibri" w:eastAsia="宋体" w:cs="Times New Roman"/>
    </w:rPr>
  </w:style>
  <w:style w:type="paragraph" w:customStyle="1" w:styleId="21">
    <w:name w:val="列出段落1"/>
    <w:basedOn w:val="1"/>
    <w:qFormat/>
    <w:uiPriority w:val="34"/>
    <w:pPr>
      <w:spacing w:after="160" w:line="259" w:lineRule="auto"/>
      <w:ind w:firstLine="420" w:firstLineChars="200"/>
    </w:pPr>
    <w:rPr>
      <w:rFonts w:ascii="Calibri" w:hAnsi="Calibri" w:eastAsia="宋体" w:cs="Times New Roman"/>
    </w:rPr>
  </w:style>
  <w:style w:type="paragraph" w:customStyle="1" w:styleId="22">
    <w:name w:val="Table Paragraph"/>
    <w:basedOn w:val="1"/>
    <w:qFormat/>
    <w:uiPriority w:val="1"/>
    <w:pPr>
      <w:spacing w:before="22" w:after="160" w:line="259" w:lineRule="auto"/>
      <w:ind w:left="112"/>
    </w:pPr>
    <w:rPr>
      <w:rFonts w:ascii="仿宋" w:hAnsi="仿宋" w:eastAsia="仿宋" w:cs="仿宋"/>
      <w:lang w:val="zh-CN" w:bidi="zh-CN"/>
    </w:rPr>
  </w:style>
  <w:style w:type="character" w:customStyle="1" w:styleId="23">
    <w:name w:val="页眉 Char"/>
    <w:basedOn w:val="10"/>
    <w:link w:val="5"/>
    <w:qFormat/>
    <w:uiPriority w:val="99"/>
    <w:rPr>
      <w:rFonts w:asciiTheme="minorHAnsi" w:hAnsiTheme="minorHAnsi" w:eastAsiaTheme="minorEastAsia" w:cstheme="minorBidi"/>
      <w:kern w:val="2"/>
      <w:sz w:val="18"/>
      <w:szCs w:val="18"/>
    </w:rPr>
  </w:style>
  <w:style w:type="character" w:customStyle="1" w:styleId="24">
    <w:name w:val="页脚 Char"/>
    <w:basedOn w:val="10"/>
    <w:link w:val="4"/>
    <w:uiPriority w:val="99"/>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8" Type="http://schemas.microsoft.com/office/2011/relationships/people" Target="people.xml"/><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B7D0234-C135-4BE9-8EA5-55A164D91B6C}">
  <ds:schemaRefs/>
</ds:datastoreItem>
</file>

<file path=docProps/app.xml><?xml version="1.0" encoding="utf-8"?>
<Properties xmlns="http://schemas.openxmlformats.org/officeDocument/2006/extended-properties" xmlns:vt="http://schemas.openxmlformats.org/officeDocument/2006/docPropsVTypes">
  <Template>Normal</Template>
  <Pages>24</Pages>
  <Words>2920</Words>
  <Characters>16648</Characters>
  <Lines>138</Lines>
  <Paragraphs>39</Paragraphs>
  <TotalTime>4</TotalTime>
  <ScaleCrop>false</ScaleCrop>
  <LinksUpToDate>false</LinksUpToDate>
  <CharactersWithSpaces>19529</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2020-06-07T06:47:00Z</dcterms:created>
  <dc:creator>pz w</dc:creator>
  <cp:lastModifiedBy>许珂萌</cp:lastModifiedBy>
  <dcterms:modified xsi:type="dcterms:W3CDTF">2021-01-29T06:23:49Z</dcterms:modified>
  <cp:revision>62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